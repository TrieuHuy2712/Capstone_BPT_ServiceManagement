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E9FB5" w14:textId="072ED229" w:rsidR="0025684A" w:rsidRPr="00E444DF" w:rsidRDefault="0025684A" w:rsidP="0082768F">
      <w:pPr>
        <w:pStyle w:val="ListParagraph"/>
        <w:ind w:left="360"/>
        <w:jc w:val="center"/>
        <w:rPr>
          <w:rFonts w:ascii="Times New Roman" w:hAnsi="Times New Roman" w:cs="Times New Roman"/>
          <w:sz w:val="26"/>
          <w:szCs w:val="26"/>
          <w:lang w:val="vi-VN"/>
        </w:rPr>
      </w:pPr>
      <w:r w:rsidRPr="00E444DF">
        <w:rPr>
          <w:rFonts w:ascii="Times New Roman" w:hAnsi="Times New Roman" w:cs="Times New Roman"/>
          <w:sz w:val="26"/>
          <w:szCs w:val="26"/>
          <w:lang w:val="vi-VN"/>
        </w:rPr>
        <w:t>CỘNG HOÀ XÃ HỘI CHỦ NGHĨA VIỆT NAM</w:t>
      </w:r>
    </w:p>
    <w:p w14:paraId="2A41127D" w14:textId="75E5C22A" w:rsidR="0025684A" w:rsidRDefault="0025684A" w:rsidP="0082768F">
      <w:pPr>
        <w:jc w:val="center"/>
        <w:rPr>
          <w:rFonts w:ascii="Times New Roman" w:hAnsi="Times New Roman" w:cs="Times New Roman"/>
          <w:sz w:val="26"/>
          <w:szCs w:val="26"/>
          <w:lang w:val="vi-VN"/>
        </w:rPr>
      </w:pPr>
      <w:r>
        <w:rPr>
          <w:rFonts w:ascii="Times New Roman" w:hAnsi="Times New Roman" w:cs="Times New Roman"/>
          <w:sz w:val="26"/>
          <w:szCs w:val="26"/>
          <w:lang w:val="vi-VN"/>
        </w:rPr>
        <w:t>Độc lập – Tự do – Hạnh Phúc</w:t>
      </w:r>
    </w:p>
    <w:p w14:paraId="4278AD6A" w14:textId="199D4B16" w:rsidR="00DF58EC" w:rsidRDefault="0025684A" w:rsidP="0025684A">
      <w:pPr>
        <w:jc w:val="center"/>
        <w:rPr>
          <w:rFonts w:ascii="Times New Roman" w:hAnsi="Times New Roman" w:cs="Times New Roman"/>
          <w:sz w:val="26"/>
          <w:szCs w:val="26"/>
          <w:lang w:val="vi-VN"/>
        </w:rPr>
      </w:pPr>
      <w:r>
        <w:rPr>
          <w:rFonts w:ascii="Times New Roman" w:hAnsi="Times New Roman" w:cs="Times New Roman"/>
          <w:sz w:val="26"/>
          <w:szCs w:val="26"/>
          <w:lang w:val="vi-VN"/>
        </w:rPr>
        <w:t>---o0o---</w:t>
      </w:r>
    </w:p>
    <w:p w14:paraId="42564643" w14:textId="02D245D2" w:rsidR="0025684A" w:rsidRDefault="0025684A" w:rsidP="0025684A">
      <w:pPr>
        <w:jc w:val="center"/>
        <w:rPr>
          <w:rFonts w:ascii="Times New Roman" w:hAnsi="Times New Roman" w:cs="Times New Roman"/>
          <w:sz w:val="26"/>
          <w:szCs w:val="26"/>
          <w:lang w:val="vi-VN"/>
        </w:rPr>
      </w:pPr>
    </w:p>
    <w:p w14:paraId="57CD35B8" w14:textId="7692C908" w:rsidR="0025684A" w:rsidRPr="00653CEA" w:rsidRDefault="0025684A" w:rsidP="0025684A">
      <w:pPr>
        <w:jc w:val="center"/>
        <w:rPr>
          <w:rFonts w:ascii="Times New Roman" w:hAnsi="Times New Roman" w:cs="Times New Roman"/>
          <w:b/>
          <w:bCs/>
          <w:sz w:val="26"/>
          <w:szCs w:val="26"/>
          <w:lang w:val="vi-VN"/>
        </w:rPr>
      </w:pPr>
    </w:p>
    <w:p w14:paraId="78372C0B" w14:textId="0812E5D5" w:rsidR="0025684A" w:rsidRPr="00653CEA" w:rsidRDefault="0025684A" w:rsidP="0025684A">
      <w:pPr>
        <w:jc w:val="center"/>
        <w:rPr>
          <w:rFonts w:ascii="Times New Roman" w:hAnsi="Times New Roman" w:cs="Times New Roman"/>
          <w:b/>
          <w:bCs/>
          <w:sz w:val="40"/>
          <w:szCs w:val="40"/>
          <w:lang w:val="vi-VN"/>
        </w:rPr>
      </w:pPr>
      <w:r w:rsidRPr="00653CEA">
        <w:rPr>
          <w:rFonts w:ascii="Times New Roman" w:hAnsi="Times New Roman" w:cs="Times New Roman"/>
          <w:b/>
          <w:bCs/>
          <w:sz w:val="40"/>
          <w:szCs w:val="40"/>
          <w:lang w:val="vi-VN"/>
        </w:rPr>
        <w:t>TRƯỜNG:</w:t>
      </w:r>
    </w:p>
    <w:p w14:paraId="2945329C" w14:textId="58DE5343" w:rsidR="0025684A" w:rsidRPr="00653CEA" w:rsidRDefault="0025684A" w:rsidP="0025684A">
      <w:pPr>
        <w:jc w:val="center"/>
        <w:rPr>
          <w:rFonts w:ascii="Times New Roman" w:hAnsi="Times New Roman" w:cs="Times New Roman"/>
          <w:b/>
          <w:bCs/>
          <w:sz w:val="40"/>
          <w:szCs w:val="40"/>
          <w:lang w:val="vi-VN"/>
        </w:rPr>
      </w:pPr>
      <w:r w:rsidRPr="00653CEA">
        <w:rPr>
          <w:rFonts w:ascii="Times New Roman" w:hAnsi="Times New Roman" w:cs="Times New Roman"/>
          <w:b/>
          <w:bCs/>
          <w:sz w:val="40"/>
          <w:szCs w:val="40"/>
          <w:lang w:val="vi-VN"/>
        </w:rPr>
        <w:t>ĐẠI HỌC TÀI CHÍNH – MARKETING</w:t>
      </w:r>
    </w:p>
    <w:p w14:paraId="642D2135" w14:textId="0DCF0859" w:rsidR="0025684A" w:rsidRDefault="00561CBD" w:rsidP="0025684A">
      <w:pPr>
        <w:jc w:val="center"/>
        <w:rPr>
          <w:rFonts w:ascii="Times New Roman" w:hAnsi="Times New Roman" w:cs="Times New Roman"/>
          <w:sz w:val="26"/>
          <w:szCs w:val="26"/>
          <w:lang w:val="vi-VN"/>
        </w:rPr>
      </w:pPr>
      <w:r>
        <w:rPr>
          <w:rFonts w:ascii="Times New Roman" w:hAnsi="Times New Roman" w:cs="Times New Roman"/>
          <w:noProof/>
          <w:sz w:val="26"/>
          <w:szCs w:val="26"/>
          <w:lang w:val="vi-VN"/>
        </w:rPr>
        <w:drawing>
          <wp:inline distT="0" distB="0" distL="0" distR="0" wp14:anchorId="5A7FFB66" wp14:editId="7ADC5350">
            <wp:extent cx="3290957" cy="3290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m.jpg"/>
                    <pic:cNvPicPr/>
                  </pic:nvPicPr>
                  <pic:blipFill>
                    <a:blip r:embed="rId8">
                      <a:extLst>
                        <a:ext uri="{28A0092B-C50C-407E-A947-70E740481C1C}">
                          <a14:useLocalDpi xmlns:a14="http://schemas.microsoft.com/office/drawing/2010/main" val="0"/>
                        </a:ext>
                      </a:extLst>
                    </a:blip>
                    <a:stretch>
                      <a:fillRect/>
                    </a:stretch>
                  </pic:blipFill>
                  <pic:spPr>
                    <a:xfrm>
                      <a:off x="0" y="0"/>
                      <a:ext cx="3319382" cy="3319382"/>
                    </a:xfrm>
                    <a:prstGeom prst="rect">
                      <a:avLst/>
                    </a:prstGeom>
                  </pic:spPr>
                </pic:pic>
              </a:graphicData>
            </a:graphic>
          </wp:inline>
        </w:drawing>
      </w:r>
    </w:p>
    <w:p w14:paraId="20A2E5D9" w14:textId="4736FA7C" w:rsidR="0025684A" w:rsidRDefault="0025684A" w:rsidP="0025684A">
      <w:pPr>
        <w:jc w:val="center"/>
        <w:rPr>
          <w:rFonts w:ascii="Times New Roman" w:hAnsi="Times New Roman" w:cs="Times New Roman"/>
          <w:sz w:val="26"/>
          <w:szCs w:val="26"/>
          <w:lang w:val="vi-VN"/>
        </w:rPr>
      </w:pPr>
    </w:p>
    <w:p w14:paraId="233431C1" w14:textId="24657043" w:rsidR="0025684A" w:rsidRDefault="0025684A" w:rsidP="00561CBD">
      <w:pPr>
        <w:jc w:val="center"/>
        <w:rPr>
          <w:rFonts w:ascii="Times New Roman" w:hAnsi="Times New Roman" w:cs="Times New Roman"/>
          <w:sz w:val="26"/>
          <w:szCs w:val="26"/>
          <w:lang w:val="vi-VN"/>
        </w:rPr>
      </w:pPr>
    </w:p>
    <w:p w14:paraId="4652F46D" w14:textId="24B78CD5" w:rsidR="0025684A" w:rsidRPr="00653CEA" w:rsidRDefault="0025684A" w:rsidP="00561CBD">
      <w:pPr>
        <w:jc w:val="center"/>
        <w:rPr>
          <w:rFonts w:ascii="Times New Roman" w:hAnsi="Times New Roman" w:cs="Times New Roman"/>
          <w:sz w:val="30"/>
          <w:szCs w:val="30"/>
          <w:u w:val="single"/>
          <w:lang w:val="vi-VN"/>
        </w:rPr>
      </w:pPr>
      <w:r w:rsidRPr="00653CEA">
        <w:rPr>
          <w:rFonts w:ascii="Times New Roman" w:hAnsi="Times New Roman" w:cs="Times New Roman"/>
          <w:sz w:val="30"/>
          <w:szCs w:val="30"/>
          <w:u w:val="single"/>
          <w:lang w:val="vi-VN"/>
        </w:rPr>
        <w:t>MÔN HỌC:</w:t>
      </w:r>
    </w:p>
    <w:p w14:paraId="6D005EC2" w14:textId="6EEC3B4A" w:rsidR="00286A0A" w:rsidRDefault="0025684A" w:rsidP="00561CBD">
      <w:pPr>
        <w:jc w:val="center"/>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NGHIÊN CỨU </w:t>
      </w:r>
      <w:r w:rsidR="00F323A7">
        <w:rPr>
          <w:rFonts w:ascii="Times New Roman" w:hAnsi="Times New Roman" w:cs="Times New Roman"/>
          <w:sz w:val="26"/>
          <w:szCs w:val="26"/>
          <w:lang w:val="vi-VN"/>
        </w:rPr>
        <w:t xml:space="preserve">TRONG </w:t>
      </w:r>
      <w:r>
        <w:rPr>
          <w:rFonts w:ascii="Times New Roman" w:hAnsi="Times New Roman" w:cs="Times New Roman"/>
          <w:sz w:val="26"/>
          <w:szCs w:val="26"/>
          <w:lang w:val="vi-VN"/>
        </w:rPr>
        <w:t xml:space="preserve">KINH </w:t>
      </w:r>
      <w:r w:rsidR="00286A0A">
        <w:rPr>
          <w:rFonts w:ascii="Times New Roman" w:hAnsi="Times New Roman" w:cs="Times New Roman"/>
          <w:sz w:val="26"/>
          <w:szCs w:val="26"/>
          <w:lang w:val="vi-VN"/>
        </w:rPr>
        <w:t>DOANH</w:t>
      </w:r>
    </w:p>
    <w:p w14:paraId="39A227EB" w14:textId="1CE2237C" w:rsidR="00286A0A" w:rsidRDefault="00286A0A" w:rsidP="00561CBD">
      <w:pPr>
        <w:jc w:val="center"/>
        <w:rPr>
          <w:rFonts w:ascii="Times New Roman" w:hAnsi="Times New Roman" w:cs="Times New Roman"/>
          <w:sz w:val="26"/>
          <w:szCs w:val="26"/>
          <w:lang w:val="vi-VN"/>
        </w:rPr>
      </w:pPr>
    </w:p>
    <w:p w14:paraId="2A781FF8" w14:textId="6E39B3CD" w:rsidR="00286A0A" w:rsidRPr="00653CEA" w:rsidRDefault="00286A0A" w:rsidP="00561CBD">
      <w:pPr>
        <w:jc w:val="center"/>
        <w:rPr>
          <w:rFonts w:ascii="Times New Roman" w:hAnsi="Times New Roman" w:cs="Times New Roman"/>
          <w:sz w:val="30"/>
          <w:szCs w:val="30"/>
          <w:u w:val="single"/>
          <w:lang w:val="vi-VN"/>
        </w:rPr>
      </w:pPr>
      <w:r w:rsidRPr="00653CEA">
        <w:rPr>
          <w:rFonts w:ascii="Times New Roman" w:hAnsi="Times New Roman" w:cs="Times New Roman"/>
          <w:sz w:val="30"/>
          <w:szCs w:val="30"/>
          <w:u w:val="single"/>
          <w:lang w:val="vi-VN"/>
        </w:rPr>
        <w:t>ĐỀ TÀI:</w:t>
      </w:r>
    </w:p>
    <w:p w14:paraId="36B3B530" w14:textId="1452D6BD" w:rsidR="00286A0A" w:rsidRDefault="00286A0A" w:rsidP="00561CBD">
      <w:pPr>
        <w:jc w:val="center"/>
        <w:rPr>
          <w:rFonts w:ascii="Times New Roman" w:hAnsi="Times New Roman" w:cs="Times New Roman"/>
          <w:sz w:val="26"/>
          <w:szCs w:val="26"/>
          <w:lang w:val="vi-VN"/>
        </w:rPr>
      </w:pPr>
      <w:r>
        <w:rPr>
          <w:rFonts w:ascii="Times New Roman" w:hAnsi="Times New Roman" w:cs="Times New Roman"/>
          <w:sz w:val="26"/>
          <w:szCs w:val="26"/>
          <w:lang w:val="vi-VN"/>
        </w:rPr>
        <w:t>HÀNH VI MUA QUẦN ÁO VÀ PHỤ KIỆN THỜI TRANG ONLINE CỦA SINH VIÊN TRƯỜNG ĐẠI HỌC TÀI CHÍNH – MARKETING</w:t>
      </w:r>
    </w:p>
    <w:p w14:paraId="4904CD6E" w14:textId="5849BFDA" w:rsidR="00286A0A" w:rsidRDefault="00286A0A" w:rsidP="00286A0A">
      <w:pPr>
        <w:jc w:val="center"/>
        <w:rPr>
          <w:rFonts w:ascii="Times New Roman" w:hAnsi="Times New Roman" w:cs="Times New Roman"/>
          <w:sz w:val="26"/>
          <w:szCs w:val="26"/>
          <w:lang w:val="vi-VN"/>
        </w:rPr>
      </w:pPr>
    </w:p>
    <w:p w14:paraId="41DFF2C9" w14:textId="2ACE9717" w:rsidR="00286A0A" w:rsidRPr="00653CEA" w:rsidRDefault="00286A0A" w:rsidP="00286A0A">
      <w:pPr>
        <w:jc w:val="center"/>
        <w:rPr>
          <w:rFonts w:ascii="Times New Roman" w:hAnsi="Times New Roman" w:cs="Times New Roman"/>
          <w:sz w:val="30"/>
          <w:szCs w:val="30"/>
          <w:u w:val="single"/>
          <w:lang w:val="vi-VN"/>
        </w:rPr>
      </w:pPr>
      <w:r w:rsidRPr="00653CEA">
        <w:rPr>
          <w:rFonts w:ascii="Times New Roman" w:hAnsi="Times New Roman" w:cs="Times New Roman"/>
          <w:sz w:val="30"/>
          <w:szCs w:val="30"/>
          <w:u w:val="single"/>
          <w:lang w:val="vi-VN"/>
        </w:rPr>
        <w:t>GVHD:</w:t>
      </w:r>
      <w:r w:rsidR="00F323A7" w:rsidRPr="00653CEA">
        <w:rPr>
          <w:rFonts w:ascii="Times New Roman" w:hAnsi="Times New Roman" w:cs="Times New Roman"/>
          <w:sz w:val="30"/>
          <w:szCs w:val="30"/>
          <w:u w:val="single"/>
          <w:lang w:val="vi-VN"/>
        </w:rPr>
        <w:t xml:space="preserve"> Võ Thị Ngọc Liên</w:t>
      </w:r>
    </w:p>
    <w:p w14:paraId="30B17CD7" w14:textId="6B5ECC82" w:rsidR="00561CBD" w:rsidRDefault="00286A0A" w:rsidP="00F323A7">
      <w:pPr>
        <w:tabs>
          <w:tab w:val="left" w:pos="5130"/>
        </w:tabs>
        <w:jc w:val="both"/>
        <w:rPr>
          <w:rFonts w:ascii="Times New Roman" w:hAnsi="Times New Roman" w:cs="Times New Roman"/>
          <w:sz w:val="26"/>
          <w:szCs w:val="26"/>
          <w:lang w:val="vi-VN"/>
        </w:rPr>
      </w:pPr>
      <w:r>
        <w:rPr>
          <w:rFonts w:ascii="Times New Roman" w:hAnsi="Times New Roman" w:cs="Times New Roman"/>
          <w:sz w:val="26"/>
          <w:szCs w:val="26"/>
          <w:lang w:val="vi-VN"/>
        </w:rPr>
        <w:tab/>
      </w:r>
      <w:r w:rsidR="00561CBD">
        <w:rPr>
          <w:rFonts w:ascii="Times New Roman" w:hAnsi="Times New Roman" w:cs="Times New Roman"/>
          <w:sz w:val="26"/>
          <w:szCs w:val="26"/>
          <w:lang w:val="vi-VN"/>
        </w:rPr>
        <w:t>Nhóm thực hiện:</w:t>
      </w:r>
      <w:r w:rsidR="00653CEA">
        <w:rPr>
          <w:rFonts w:ascii="Times New Roman" w:hAnsi="Times New Roman" w:cs="Times New Roman"/>
          <w:sz w:val="26"/>
          <w:szCs w:val="26"/>
          <w:lang w:val="vi-VN"/>
        </w:rPr>
        <w:t xml:space="preserve"> Nhóm 2 </w:t>
      </w:r>
    </w:p>
    <w:p w14:paraId="2DF290AE" w14:textId="77777777" w:rsidR="00561CBD" w:rsidRDefault="00561CBD" w:rsidP="00F323A7">
      <w:pPr>
        <w:tabs>
          <w:tab w:val="left" w:pos="5130"/>
        </w:tabs>
        <w:jc w:val="both"/>
        <w:rPr>
          <w:rFonts w:ascii="Times New Roman" w:hAnsi="Times New Roman" w:cs="Times New Roman"/>
          <w:sz w:val="26"/>
          <w:szCs w:val="26"/>
          <w:lang w:val="vi-VN"/>
        </w:rPr>
      </w:pPr>
      <w:r>
        <w:rPr>
          <w:rFonts w:ascii="Times New Roman" w:hAnsi="Times New Roman" w:cs="Times New Roman"/>
          <w:sz w:val="26"/>
          <w:szCs w:val="26"/>
          <w:lang w:val="vi-VN"/>
        </w:rPr>
        <w:tab/>
        <w:t>1. Nguyễn Tấn Hùng  1821004872</w:t>
      </w:r>
    </w:p>
    <w:p w14:paraId="056BE2C4" w14:textId="258A124B" w:rsidR="00561CBD" w:rsidRDefault="00561CBD" w:rsidP="00F323A7">
      <w:pPr>
        <w:tabs>
          <w:tab w:val="left" w:pos="5130"/>
        </w:tabs>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2. Phạm Triều Giang  1821004798 </w:t>
      </w:r>
    </w:p>
    <w:p w14:paraId="3CEC989E" w14:textId="4ADF6603" w:rsidR="00561CBD" w:rsidRDefault="00561CBD" w:rsidP="00F323A7">
      <w:pPr>
        <w:tabs>
          <w:tab w:val="left" w:pos="5130"/>
        </w:tabs>
        <w:jc w:val="both"/>
        <w:rPr>
          <w:rFonts w:ascii="Times New Roman" w:hAnsi="Times New Roman" w:cs="Times New Roman"/>
          <w:sz w:val="26"/>
          <w:szCs w:val="26"/>
          <w:lang w:val="vi-VN"/>
        </w:rPr>
      </w:pPr>
      <w:r>
        <w:rPr>
          <w:rFonts w:ascii="Times New Roman" w:hAnsi="Times New Roman" w:cs="Times New Roman"/>
          <w:sz w:val="26"/>
          <w:szCs w:val="26"/>
          <w:lang w:val="vi-VN"/>
        </w:rPr>
        <w:tab/>
        <w:t>3.</w:t>
      </w:r>
      <w:r w:rsidR="00F323A7">
        <w:rPr>
          <w:rFonts w:ascii="Times New Roman" w:hAnsi="Times New Roman" w:cs="Times New Roman"/>
          <w:sz w:val="26"/>
          <w:szCs w:val="26"/>
          <w:lang w:val="vi-VN"/>
        </w:rPr>
        <w:t xml:space="preserve"> Nguyễn Thị Như Huỳnh  1821000441</w:t>
      </w:r>
    </w:p>
    <w:p w14:paraId="7F808062" w14:textId="6CC4F578" w:rsidR="00561CBD" w:rsidRDefault="00561CBD" w:rsidP="00F323A7">
      <w:pPr>
        <w:tabs>
          <w:tab w:val="left" w:pos="5130"/>
        </w:tabs>
        <w:jc w:val="both"/>
        <w:rPr>
          <w:rFonts w:ascii="Times New Roman" w:hAnsi="Times New Roman" w:cs="Times New Roman"/>
          <w:sz w:val="26"/>
          <w:szCs w:val="26"/>
          <w:lang w:val="vi-VN"/>
        </w:rPr>
      </w:pPr>
      <w:r>
        <w:rPr>
          <w:rFonts w:ascii="Times New Roman" w:hAnsi="Times New Roman" w:cs="Times New Roman"/>
          <w:sz w:val="26"/>
          <w:szCs w:val="26"/>
          <w:lang w:val="vi-VN"/>
        </w:rPr>
        <w:tab/>
        <w:t>4.</w:t>
      </w:r>
      <w:r w:rsidR="00F323A7">
        <w:rPr>
          <w:rFonts w:ascii="Times New Roman" w:hAnsi="Times New Roman" w:cs="Times New Roman"/>
          <w:sz w:val="26"/>
          <w:szCs w:val="26"/>
          <w:lang w:val="vi-VN"/>
        </w:rPr>
        <w:t xml:space="preserve"> Dương Thị Thu Hiền  1821000492</w:t>
      </w:r>
    </w:p>
    <w:p w14:paraId="227516DD" w14:textId="6509AE42" w:rsidR="00561CBD" w:rsidRDefault="00561CBD" w:rsidP="00F323A7">
      <w:pPr>
        <w:tabs>
          <w:tab w:val="left" w:pos="5130"/>
        </w:tabs>
        <w:jc w:val="both"/>
        <w:rPr>
          <w:rFonts w:ascii="Times New Roman" w:hAnsi="Times New Roman" w:cs="Times New Roman"/>
          <w:sz w:val="26"/>
          <w:szCs w:val="26"/>
          <w:lang w:val="vi-VN"/>
        </w:rPr>
      </w:pPr>
      <w:r>
        <w:rPr>
          <w:rFonts w:ascii="Times New Roman" w:hAnsi="Times New Roman" w:cs="Times New Roman"/>
          <w:sz w:val="26"/>
          <w:szCs w:val="26"/>
          <w:lang w:val="vi-VN"/>
        </w:rPr>
        <w:tab/>
        <w:t>5.</w:t>
      </w:r>
      <w:r w:rsidR="00F323A7">
        <w:rPr>
          <w:rFonts w:ascii="Times New Roman" w:hAnsi="Times New Roman" w:cs="Times New Roman"/>
          <w:sz w:val="26"/>
          <w:szCs w:val="26"/>
          <w:lang w:val="vi-VN"/>
        </w:rPr>
        <w:t xml:space="preserve"> Phạm Đức Hoàng  1821004862</w:t>
      </w:r>
    </w:p>
    <w:p w14:paraId="1E2594F3" w14:textId="3D76D828" w:rsidR="00286A0A" w:rsidRPr="00BE7AE9" w:rsidRDefault="00286A0A" w:rsidP="00286A0A">
      <w:pPr>
        <w:ind w:right="-1080"/>
        <w:jc w:val="right"/>
        <w:rPr>
          <w:rFonts w:ascii="Times New Roman" w:hAnsi="Times New Roman" w:cs="Times New Roman"/>
          <w:sz w:val="26"/>
          <w:szCs w:val="26"/>
          <w:lang w:val="vi-VN"/>
        </w:rPr>
      </w:pPr>
    </w:p>
    <w:p w14:paraId="3237893E" w14:textId="5E40A8A1" w:rsidR="00DF58EC" w:rsidRPr="00BE7AE9" w:rsidRDefault="00DF58EC" w:rsidP="00DF58EC">
      <w:pPr>
        <w:tabs>
          <w:tab w:val="left" w:pos="8010"/>
        </w:tabs>
        <w:rPr>
          <w:rFonts w:ascii="Times New Roman" w:hAnsi="Times New Roman" w:cs="Times New Roman"/>
          <w:sz w:val="26"/>
          <w:szCs w:val="26"/>
          <w:lang w:val="vi-VN"/>
        </w:rPr>
      </w:pPr>
    </w:p>
    <w:p w14:paraId="1798D24A" w14:textId="77777777" w:rsidR="00DF58EC" w:rsidRPr="00BE7AE9" w:rsidRDefault="00DF58EC" w:rsidP="00DF58EC">
      <w:pPr>
        <w:tabs>
          <w:tab w:val="left" w:pos="8010"/>
        </w:tabs>
        <w:rPr>
          <w:rFonts w:ascii="Times New Roman" w:hAnsi="Times New Roman" w:cs="Times New Roman"/>
          <w:sz w:val="26"/>
          <w:szCs w:val="26"/>
          <w:lang w:val="vi-VN"/>
        </w:rPr>
      </w:pPr>
    </w:p>
    <w:p w14:paraId="06ABD095" w14:textId="4AFE67F5" w:rsidR="001847E4" w:rsidRDefault="001847E4" w:rsidP="0082768F">
      <w:pPr>
        <w:rPr>
          <w:rFonts w:ascii="Times New Roman" w:hAnsi="Times New Roman" w:cs="Times New Roman"/>
          <w:sz w:val="26"/>
          <w:szCs w:val="26"/>
          <w:lang w:val="vi-VN"/>
        </w:rPr>
      </w:pPr>
    </w:p>
    <w:p w14:paraId="1CE6F3AE" w14:textId="631F0D3C" w:rsidR="0082768F" w:rsidRDefault="0082768F" w:rsidP="0082768F">
      <w:pPr>
        <w:rPr>
          <w:rFonts w:ascii="Times New Roman" w:hAnsi="Times New Roman" w:cs="Times New Roman"/>
          <w:sz w:val="26"/>
          <w:szCs w:val="26"/>
          <w:lang w:val="vi-VN"/>
        </w:rPr>
      </w:pPr>
    </w:p>
    <w:sdt>
      <w:sdtPr>
        <w:rPr>
          <w:rFonts w:asciiTheme="minorHAnsi" w:eastAsiaTheme="minorHAnsi" w:hAnsiTheme="minorHAnsi" w:cstheme="minorBidi"/>
          <w:b w:val="0"/>
          <w:bCs w:val="0"/>
          <w:color w:val="auto"/>
          <w:sz w:val="24"/>
          <w:szCs w:val="24"/>
        </w:rPr>
        <w:id w:val="1728028707"/>
        <w:docPartObj>
          <w:docPartGallery w:val="Table of Contents"/>
          <w:docPartUnique/>
        </w:docPartObj>
      </w:sdtPr>
      <w:sdtEndPr>
        <w:rPr>
          <w:noProof/>
        </w:rPr>
      </w:sdtEndPr>
      <w:sdtContent>
        <w:p w14:paraId="0CE18204" w14:textId="5C42AF02" w:rsidR="0082768F" w:rsidRPr="00247ED4" w:rsidRDefault="0082768F">
          <w:pPr>
            <w:pStyle w:val="TOCHeading"/>
            <w:rPr>
              <w:rFonts w:ascii="Times New Roman" w:hAnsi="Times New Roman" w:cs="Times New Roman"/>
              <w:sz w:val="26"/>
              <w:szCs w:val="26"/>
              <w:lang w:val="vi-VN"/>
            </w:rPr>
          </w:pPr>
          <w:r w:rsidRPr="00247ED4">
            <w:rPr>
              <w:rFonts w:ascii="Times New Roman" w:hAnsi="Times New Roman" w:cs="Times New Roman"/>
              <w:sz w:val="26"/>
              <w:szCs w:val="26"/>
            </w:rPr>
            <w:t>MỤC</w:t>
          </w:r>
          <w:r w:rsidRPr="00247ED4">
            <w:rPr>
              <w:rFonts w:ascii="Times New Roman" w:hAnsi="Times New Roman" w:cs="Times New Roman"/>
              <w:sz w:val="26"/>
              <w:szCs w:val="26"/>
              <w:lang w:val="vi-VN"/>
            </w:rPr>
            <w:t xml:space="preserve"> LỤC</w:t>
          </w:r>
        </w:p>
        <w:p w14:paraId="4C3423F7" w14:textId="2E68710F" w:rsidR="0082768F" w:rsidRPr="00247ED4" w:rsidRDefault="0082768F">
          <w:pPr>
            <w:pStyle w:val="TOC1"/>
            <w:tabs>
              <w:tab w:val="left" w:pos="1440"/>
              <w:tab w:val="right" w:leader="dot" w:pos="9350"/>
            </w:tabs>
            <w:rPr>
              <w:rFonts w:ascii="Times New Roman" w:eastAsiaTheme="minorEastAsia" w:hAnsi="Times New Roman" w:cs="Times New Roman"/>
              <w:b w:val="0"/>
              <w:bCs w:val="0"/>
              <w:i w:val="0"/>
              <w:iCs w:val="0"/>
              <w:noProof/>
              <w:sz w:val="26"/>
              <w:szCs w:val="26"/>
            </w:rPr>
          </w:pPr>
          <w:r w:rsidRPr="00247ED4">
            <w:rPr>
              <w:rFonts w:ascii="Times New Roman" w:hAnsi="Times New Roman" w:cs="Times New Roman"/>
              <w:b w:val="0"/>
              <w:bCs w:val="0"/>
              <w:sz w:val="26"/>
              <w:szCs w:val="26"/>
            </w:rPr>
            <w:fldChar w:fldCharType="begin"/>
          </w:r>
          <w:r w:rsidRPr="00247ED4">
            <w:rPr>
              <w:rFonts w:ascii="Times New Roman" w:hAnsi="Times New Roman" w:cs="Times New Roman"/>
              <w:sz w:val="26"/>
              <w:szCs w:val="26"/>
            </w:rPr>
            <w:instrText xml:space="preserve"> TOC \o "1-3" \h \z \u </w:instrText>
          </w:r>
          <w:r w:rsidRPr="00247ED4">
            <w:rPr>
              <w:rFonts w:ascii="Times New Roman" w:hAnsi="Times New Roman" w:cs="Times New Roman"/>
              <w:b w:val="0"/>
              <w:bCs w:val="0"/>
              <w:sz w:val="26"/>
              <w:szCs w:val="26"/>
            </w:rPr>
            <w:fldChar w:fldCharType="separate"/>
          </w:r>
          <w:hyperlink w:anchor="_Toc31541042" w:history="1">
            <w:r w:rsidRPr="00247ED4">
              <w:rPr>
                <w:rStyle w:val="Hyperlink"/>
                <w:rFonts w:ascii="Times New Roman" w:hAnsi="Times New Roman" w:cs="Times New Roman"/>
                <w:noProof/>
                <w:sz w:val="26"/>
                <w:szCs w:val="26"/>
                <w:lang w:val="vi-VN"/>
              </w:rPr>
              <w:t>Chương 1:</w:t>
            </w:r>
            <w:r w:rsidRPr="00247ED4">
              <w:rPr>
                <w:rFonts w:ascii="Times New Roman" w:eastAsiaTheme="minorEastAsia" w:hAnsi="Times New Roman" w:cs="Times New Roman"/>
                <w:b w:val="0"/>
                <w:bCs w:val="0"/>
                <w:i w:val="0"/>
                <w:iCs w:val="0"/>
                <w:noProof/>
                <w:sz w:val="26"/>
                <w:szCs w:val="26"/>
              </w:rPr>
              <w:tab/>
            </w:r>
            <w:r w:rsidRPr="00247ED4">
              <w:rPr>
                <w:rStyle w:val="Hyperlink"/>
                <w:rFonts w:ascii="Times New Roman" w:hAnsi="Times New Roman" w:cs="Times New Roman"/>
                <w:noProof/>
                <w:sz w:val="26"/>
                <w:szCs w:val="26"/>
                <w:lang w:val="vi-VN"/>
              </w:rPr>
              <w:t>PHẦN MỞ ĐẦU</w:t>
            </w:r>
            <w:r w:rsidRPr="00247ED4">
              <w:rPr>
                <w:rFonts w:ascii="Times New Roman" w:hAnsi="Times New Roman" w:cs="Times New Roman"/>
                <w:noProof/>
                <w:webHidden/>
                <w:sz w:val="26"/>
                <w:szCs w:val="26"/>
              </w:rPr>
              <w:tab/>
            </w:r>
            <w:r w:rsidRPr="00247ED4">
              <w:rPr>
                <w:rFonts w:ascii="Times New Roman" w:hAnsi="Times New Roman" w:cs="Times New Roman"/>
                <w:noProof/>
                <w:webHidden/>
                <w:sz w:val="26"/>
                <w:szCs w:val="26"/>
              </w:rPr>
              <w:fldChar w:fldCharType="begin"/>
            </w:r>
            <w:r w:rsidRPr="00247ED4">
              <w:rPr>
                <w:rFonts w:ascii="Times New Roman" w:hAnsi="Times New Roman" w:cs="Times New Roman"/>
                <w:noProof/>
                <w:webHidden/>
                <w:sz w:val="26"/>
                <w:szCs w:val="26"/>
              </w:rPr>
              <w:instrText xml:space="preserve"> PAGEREF _Toc31541042 \h </w:instrText>
            </w:r>
            <w:r w:rsidRPr="00247ED4">
              <w:rPr>
                <w:rFonts w:ascii="Times New Roman" w:hAnsi="Times New Roman" w:cs="Times New Roman"/>
                <w:noProof/>
                <w:webHidden/>
                <w:sz w:val="26"/>
                <w:szCs w:val="26"/>
              </w:rPr>
            </w:r>
            <w:r w:rsidRPr="00247ED4">
              <w:rPr>
                <w:rFonts w:ascii="Times New Roman" w:hAnsi="Times New Roman" w:cs="Times New Roman"/>
                <w:noProof/>
                <w:webHidden/>
                <w:sz w:val="26"/>
                <w:szCs w:val="26"/>
              </w:rPr>
              <w:fldChar w:fldCharType="separate"/>
            </w:r>
            <w:r w:rsidRPr="00247ED4">
              <w:rPr>
                <w:rFonts w:ascii="Times New Roman" w:hAnsi="Times New Roman" w:cs="Times New Roman"/>
                <w:noProof/>
                <w:webHidden/>
                <w:sz w:val="26"/>
                <w:szCs w:val="26"/>
              </w:rPr>
              <w:t>3</w:t>
            </w:r>
            <w:r w:rsidRPr="00247ED4">
              <w:rPr>
                <w:rFonts w:ascii="Times New Roman" w:hAnsi="Times New Roman" w:cs="Times New Roman"/>
                <w:noProof/>
                <w:webHidden/>
                <w:sz w:val="26"/>
                <w:szCs w:val="26"/>
              </w:rPr>
              <w:fldChar w:fldCharType="end"/>
            </w:r>
          </w:hyperlink>
        </w:p>
        <w:p w14:paraId="0754AA3A" w14:textId="2111D827" w:rsidR="0082768F" w:rsidRPr="00247ED4" w:rsidRDefault="00E42FD2">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3" w:history="1">
            <w:r w:rsidR="0082768F" w:rsidRPr="00247ED4">
              <w:rPr>
                <w:rStyle w:val="Hyperlink"/>
                <w:rFonts w:ascii="Times New Roman" w:hAnsi="Times New Roman" w:cs="Times New Roman"/>
                <w:noProof/>
                <w:sz w:val="26"/>
                <w:szCs w:val="26"/>
              </w:rPr>
              <w:t>1.1.</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rPr>
              <w:t>Giới thiệu đề tài.</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_Toc31541043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3</w:t>
            </w:r>
            <w:r w:rsidR="0082768F" w:rsidRPr="00247ED4">
              <w:rPr>
                <w:rFonts w:ascii="Times New Roman" w:hAnsi="Times New Roman" w:cs="Times New Roman"/>
                <w:noProof/>
                <w:webHidden/>
                <w:sz w:val="26"/>
                <w:szCs w:val="26"/>
              </w:rPr>
              <w:fldChar w:fldCharType="end"/>
            </w:r>
          </w:hyperlink>
        </w:p>
        <w:p w14:paraId="56133156" w14:textId="12940968" w:rsidR="0082768F" w:rsidRPr="00247ED4" w:rsidRDefault="00E42FD2">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4" w:history="1">
            <w:r w:rsidR="0082768F" w:rsidRPr="00247ED4">
              <w:rPr>
                <w:rStyle w:val="Hyperlink"/>
                <w:rFonts w:ascii="Times New Roman" w:hAnsi="Times New Roman" w:cs="Times New Roman"/>
                <w:noProof/>
                <w:sz w:val="26"/>
                <w:szCs w:val="26"/>
                <w:lang w:val="vi-VN"/>
              </w:rPr>
              <w:t>1.2.</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Mục tiêu nghiên cứu</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_Toc31541044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395887E9" w14:textId="6004C780" w:rsidR="0082768F" w:rsidRPr="00247ED4" w:rsidRDefault="00E42FD2">
          <w:pPr>
            <w:pStyle w:val="TOC3"/>
            <w:tabs>
              <w:tab w:val="left" w:pos="1200"/>
              <w:tab w:val="right" w:leader="dot" w:pos="9350"/>
            </w:tabs>
            <w:rPr>
              <w:rFonts w:ascii="Times New Roman" w:eastAsiaTheme="minorEastAsia" w:hAnsi="Times New Roman" w:cs="Times New Roman"/>
              <w:noProof/>
              <w:sz w:val="26"/>
              <w:szCs w:val="26"/>
            </w:rPr>
          </w:pPr>
          <w:hyperlink w:anchor="_Toc31541045" w:history="1">
            <w:r w:rsidR="0082768F" w:rsidRPr="00247ED4">
              <w:rPr>
                <w:rStyle w:val="Hyperlink"/>
                <w:rFonts w:ascii="Times New Roman" w:hAnsi="Times New Roman" w:cs="Times New Roman"/>
                <w:noProof/>
                <w:sz w:val="26"/>
                <w:szCs w:val="26"/>
                <w:lang w:val="vi-VN"/>
              </w:rPr>
              <w:t>1.2.1.</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lang w:val="vi-VN"/>
              </w:rPr>
              <w:t xml:space="preserve">Mục </w:t>
            </w:r>
            <w:r w:rsidR="0082768F" w:rsidRPr="00247ED4">
              <w:rPr>
                <w:rStyle w:val="Hyperlink"/>
                <w:rFonts w:ascii="Times New Roman" w:hAnsi="Times New Roman" w:cs="Times New Roman"/>
                <w:noProof/>
                <w:sz w:val="26"/>
                <w:szCs w:val="26"/>
              </w:rPr>
              <w:t>tiêu</w:t>
            </w:r>
            <w:r w:rsidR="0082768F" w:rsidRPr="00247ED4">
              <w:rPr>
                <w:rStyle w:val="Hyperlink"/>
                <w:rFonts w:ascii="Times New Roman" w:hAnsi="Times New Roman" w:cs="Times New Roman"/>
                <w:noProof/>
                <w:sz w:val="26"/>
                <w:szCs w:val="26"/>
                <w:lang w:val="vi-VN"/>
              </w:rPr>
              <w:t xml:space="preserve"> chung</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_Toc31541045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1462BD0E" w14:textId="1DF3D79C" w:rsidR="0082768F" w:rsidRPr="00247ED4" w:rsidRDefault="00E42FD2">
          <w:pPr>
            <w:pStyle w:val="TOC3"/>
            <w:tabs>
              <w:tab w:val="left" w:pos="1200"/>
              <w:tab w:val="right" w:leader="dot" w:pos="9350"/>
            </w:tabs>
            <w:rPr>
              <w:rFonts w:ascii="Times New Roman" w:eastAsiaTheme="minorEastAsia" w:hAnsi="Times New Roman" w:cs="Times New Roman"/>
              <w:noProof/>
              <w:sz w:val="26"/>
              <w:szCs w:val="26"/>
            </w:rPr>
          </w:pPr>
          <w:hyperlink w:anchor="_Toc31541046" w:history="1">
            <w:r w:rsidR="0082768F" w:rsidRPr="00247ED4">
              <w:rPr>
                <w:rStyle w:val="Hyperlink"/>
                <w:rFonts w:ascii="Times New Roman" w:hAnsi="Times New Roman" w:cs="Times New Roman"/>
                <w:noProof/>
                <w:sz w:val="26"/>
                <w:szCs w:val="26"/>
              </w:rPr>
              <w:t>1.2.2.</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rPr>
              <w:t>Mục tiêu cụ thể</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_Toc31541046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2AFB7989" w14:textId="6BAA1BB2" w:rsidR="0082768F" w:rsidRPr="00247ED4" w:rsidRDefault="00E42FD2">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7" w:history="1">
            <w:r w:rsidR="0082768F" w:rsidRPr="00247ED4">
              <w:rPr>
                <w:rStyle w:val="Hyperlink"/>
                <w:rFonts w:ascii="Times New Roman" w:hAnsi="Times New Roman" w:cs="Times New Roman"/>
                <w:noProof/>
                <w:sz w:val="26"/>
                <w:szCs w:val="26"/>
                <w:lang w:val="vi-VN"/>
              </w:rPr>
              <w:t>1.3.</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Phạm vi nghiên cứu</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_Toc31541047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0C724022" w14:textId="458CBF19" w:rsidR="0082768F" w:rsidRPr="00247ED4" w:rsidRDefault="00E42FD2">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48" w:history="1">
            <w:r w:rsidR="0082768F" w:rsidRPr="00247ED4">
              <w:rPr>
                <w:rStyle w:val="Hyperlink"/>
                <w:rFonts w:ascii="Times New Roman" w:hAnsi="Times New Roman" w:cs="Times New Roman"/>
                <w:noProof/>
                <w:sz w:val="26"/>
                <w:szCs w:val="26"/>
                <w:lang w:val="vi-VN"/>
              </w:rPr>
              <w:t>1.4.</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Ý nghĩa nghiên cứu</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_Toc31541048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16131725" w14:textId="4296F458" w:rsidR="0082768F" w:rsidRPr="00247ED4" w:rsidRDefault="00E42FD2">
          <w:pPr>
            <w:pStyle w:val="TOC3"/>
            <w:tabs>
              <w:tab w:val="left" w:pos="1200"/>
              <w:tab w:val="right" w:leader="dot" w:pos="9350"/>
            </w:tabs>
            <w:rPr>
              <w:rFonts w:ascii="Times New Roman" w:eastAsiaTheme="minorEastAsia" w:hAnsi="Times New Roman" w:cs="Times New Roman"/>
              <w:noProof/>
              <w:sz w:val="26"/>
              <w:szCs w:val="26"/>
            </w:rPr>
          </w:pPr>
          <w:hyperlink w:anchor="_Toc31541049" w:history="1">
            <w:r w:rsidR="0082768F" w:rsidRPr="00247ED4">
              <w:rPr>
                <w:rStyle w:val="Hyperlink"/>
                <w:rFonts w:ascii="Times New Roman" w:hAnsi="Times New Roman" w:cs="Times New Roman"/>
                <w:noProof/>
                <w:sz w:val="26"/>
                <w:szCs w:val="26"/>
                <w:lang w:val="vi-VN"/>
              </w:rPr>
              <w:t>1.4.1.</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lang w:val="vi-VN"/>
              </w:rPr>
              <w:t>Ý nghĩa khoa học</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_Toc31541049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756BA228" w14:textId="32CB07CB" w:rsidR="0082768F" w:rsidRPr="00247ED4" w:rsidRDefault="00E42FD2">
          <w:pPr>
            <w:pStyle w:val="TOC3"/>
            <w:tabs>
              <w:tab w:val="left" w:pos="1200"/>
              <w:tab w:val="right" w:leader="dot" w:pos="9350"/>
            </w:tabs>
            <w:rPr>
              <w:rFonts w:ascii="Times New Roman" w:eastAsiaTheme="minorEastAsia" w:hAnsi="Times New Roman" w:cs="Times New Roman"/>
              <w:noProof/>
              <w:sz w:val="26"/>
              <w:szCs w:val="26"/>
            </w:rPr>
          </w:pPr>
          <w:hyperlink w:anchor="_Toc31541050" w:history="1">
            <w:r w:rsidR="0082768F" w:rsidRPr="00247ED4">
              <w:rPr>
                <w:rStyle w:val="Hyperlink"/>
                <w:rFonts w:ascii="Times New Roman" w:hAnsi="Times New Roman" w:cs="Times New Roman"/>
                <w:noProof/>
                <w:sz w:val="26"/>
                <w:szCs w:val="26"/>
                <w:lang w:val="vi-VN"/>
              </w:rPr>
              <w:t>1.4.2.</w:t>
            </w:r>
            <w:r w:rsidR="0082768F" w:rsidRPr="00247ED4">
              <w:rPr>
                <w:rFonts w:ascii="Times New Roman" w:eastAsiaTheme="minorEastAsia" w:hAnsi="Times New Roman" w:cs="Times New Roman"/>
                <w:noProof/>
                <w:sz w:val="26"/>
                <w:szCs w:val="26"/>
              </w:rPr>
              <w:tab/>
            </w:r>
            <w:r w:rsidR="0082768F" w:rsidRPr="00247ED4">
              <w:rPr>
                <w:rStyle w:val="Hyperlink"/>
                <w:rFonts w:ascii="Times New Roman" w:hAnsi="Times New Roman" w:cs="Times New Roman"/>
                <w:noProof/>
                <w:sz w:val="26"/>
                <w:szCs w:val="26"/>
                <w:lang w:val="vi-VN"/>
              </w:rPr>
              <w:t>Ý nghĩa thực tiễn</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_Toc31541050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4</w:t>
            </w:r>
            <w:r w:rsidR="0082768F" w:rsidRPr="00247ED4">
              <w:rPr>
                <w:rFonts w:ascii="Times New Roman" w:hAnsi="Times New Roman" w:cs="Times New Roman"/>
                <w:noProof/>
                <w:webHidden/>
                <w:sz w:val="26"/>
                <w:szCs w:val="26"/>
              </w:rPr>
              <w:fldChar w:fldCharType="end"/>
            </w:r>
          </w:hyperlink>
        </w:p>
        <w:p w14:paraId="3D38CFD1" w14:textId="79965324" w:rsidR="0082768F" w:rsidRPr="00247ED4" w:rsidRDefault="00E42FD2">
          <w:pPr>
            <w:pStyle w:val="TOC2"/>
            <w:tabs>
              <w:tab w:val="left" w:pos="960"/>
              <w:tab w:val="right" w:leader="dot" w:pos="9350"/>
            </w:tabs>
            <w:rPr>
              <w:rFonts w:ascii="Times New Roman" w:eastAsiaTheme="minorEastAsia" w:hAnsi="Times New Roman" w:cs="Times New Roman"/>
              <w:b w:val="0"/>
              <w:bCs w:val="0"/>
              <w:noProof/>
              <w:sz w:val="26"/>
              <w:szCs w:val="26"/>
            </w:rPr>
          </w:pPr>
          <w:hyperlink w:anchor="_Toc31541051" w:history="1">
            <w:r w:rsidR="0082768F" w:rsidRPr="00247ED4">
              <w:rPr>
                <w:rStyle w:val="Hyperlink"/>
                <w:rFonts w:ascii="Times New Roman" w:hAnsi="Times New Roman" w:cs="Times New Roman"/>
                <w:noProof/>
                <w:sz w:val="26"/>
                <w:szCs w:val="26"/>
                <w:lang w:val="vi-VN"/>
              </w:rPr>
              <w:t>1.5.</w:t>
            </w:r>
            <w:r w:rsidR="0082768F" w:rsidRPr="00247ED4">
              <w:rPr>
                <w:rFonts w:ascii="Times New Roman" w:eastAsiaTheme="minorEastAsia" w:hAnsi="Times New Roman" w:cs="Times New Roman"/>
                <w:b w:val="0"/>
                <w:bCs w:val="0"/>
                <w:noProof/>
                <w:sz w:val="26"/>
                <w:szCs w:val="26"/>
              </w:rPr>
              <w:tab/>
            </w:r>
            <w:r w:rsidR="0082768F" w:rsidRPr="00247ED4">
              <w:rPr>
                <w:rStyle w:val="Hyperlink"/>
                <w:rFonts w:ascii="Times New Roman" w:hAnsi="Times New Roman" w:cs="Times New Roman"/>
                <w:noProof/>
                <w:sz w:val="26"/>
                <w:szCs w:val="26"/>
                <w:lang w:val="vi-VN"/>
              </w:rPr>
              <w:t>Cấu trúc trình bày đề tài</w:t>
            </w:r>
            <w:r w:rsidR="0082768F" w:rsidRPr="00247ED4">
              <w:rPr>
                <w:rFonts w:ascii="Times New Roman" w:hAnsi="Times New Roman" w:cs="Times New Roman"/>
                <w:noProof/>
                <w:webHidden/>
                <w:sz w:val="26"/>
                <w:szCs w:val="26"/>
              </w:rPr>
              <w:tab/>
            </w:r>
            <w:r w:rsidR="0082768F" w:rsidRPr="00247ED4">
              <w:rPr>
                <w:rFonts w:ascii="Times New Roman" w:hAnsi="Times New Roman" w:cs="Times New Roman"/>
                <w:noProof/>
                <w:webHidden/>
                <w:sz w:val="26"/>
                <w:szCs w:val="26"/>
              </w:rPr>
              <w:fldChar w:fldCharType="begin"/>
            </w:r>
            <w:r w:rsidR="0082768F" w:rsidRPr="00247ED4">
              <w:rPr>
                <w:rFonts w:ascii="Times New Roman" w:hAnsi="Times New Roman" w:cs="Times New Roman"/>
                <w:noProof/>
                <w:webHidden/>
                <w:sz w:val="26"/>
                <w:szCs w:val="26"/>
              </w:rPr>
              <w:instrText xml:space="preserve"> PAGEREF _Toc31541051 \h </w:instrText>
            </w:r>
            <w:r w:rsidR="0082768F" w:rsidRPr="00247ED4">
              <w:rPr>
                <w:rFonts w:ascii="Times New Roman" w:hAnsi="Times New Roman" w:cs="Times New Roman"/>
                <w:noProof/>
                <w:webHidden/>
                <w:sz w:val="26"/>
                <w:szCs w:val="26"/>
              </w:rPr>
            </w:r>
            <w:r w:rsidR="0082768F" w:rsidRPr="00247ED4">
              <w:rPr>
                <w:rFonts w:ascii="Times New Roman" w:hAnsi="Times New Roman" w:cs="Times New Roman"/>
                <w:noProof/>
                <w:webHidden/>
                <w:sz w:val="26"/>
                <w:szCs w:val="26"/>
              </w:rPr>
              <w:fldChar w:fldCharType="separate"/>
            </w:r>
            <w:r w:rsidR="0082768F" w:rsidRPr="00247ED4">
              <w:rPr>
                <w:rFonts w:ascii="Times New Roman" w:hAnsi="Times New Roman" w:cs="Times New Roman"/>
                <w:noProof/>
                <w:webHidden/>
                <w:sz w:val="26"/>
                <w:szCs w:val="26"/>
              </w:rPr>
              <w:t>5</w:t>
            </w:r>
            <w:r w:rsidR="0082768F" w:rsidRPr="00247ED4">
              <w:rPr>
                <w:rFonts w:ascii="Times New Roman" w:hAnsi="Times New Roman" w:cs="Times New Roman"/>
                <w:noProof/>
                <w:webHidden/>
                <w:sz w:val="26"/>
                <w:szCs w:val="26"/>
              </w:rPr>
              <w:fldChar w:fldCharType="end"/>
            </w:r>
          </w:hyperlink>
        </w:p>
        <w:p w14:paraId="42459C35" w14:textId="170081A5" w:rsidR="0082768F" w:rsidRDefault="0082768F">
          <w:r w:rsidRPr="00247ED4">
            <w:rPr>
              <w:rFonts w:ascii="Times New Roman" w:hAnsi="Times New Roman" w:cs="Times New Roman"/>
              <w:b/>
              <w:bCs/>
              <w:noProof/>
              <w:sz w:val="26"/>
              <w:szCs w:val="26"/>
            </w:rPr>
            <w:fldChar w:fldCharType="end"/>
          </w:r>
        </w:p>
      </w:sdtContent>
    </w:sdt>
    <w:p w14:paraId="394BAB63" w14:textId="26FAC0B8" w:rsidR="0082768F" w:rsidRDefault="0082768F" w:rsidP="0082768F">
      <w:pPr>
        <w:rPr>
          <w:rFonts w:ascii="Times New Roman" w:hAnsi="Times New Roman" w:cs="Times New Roman"/>
          <w:sz w:val="26"/>
          <w:szCs w:val="26"/>
          <w:lang w:val="vi-VN"/>
        </w:rPr>
      </w:pPr>
    </w:p>
    <w:p w14:paraId="7CC01ED1" w14:textId="716B3F2B" w:rsidR="0082768F" w:rsidRDefault="0082768F" w:rsidP="0082768F">
      <w:pPr>
        <w:rPr>
          <w:rFonts w:ascii="Times New Roman" w:hAnsi="Times New Roman" w:cs="Times New Roman"/>
          <w:sz w:val="26"/>
          <w:szCs w:val="26"/>
          <w:lang w:val="vi-VN"/>
        </w:rPr>
      </w:pPr>
    </w:p>
    <w:p w14:paraId="3A634F94" w14:textId="0EF0BD75" w:rsidR="0082768F" w:rsidRDefault="0082768F" w:rsidP="0082768F">
      <w:pPr>
        <w:rPr>
          <w:rFonts w:ascii="Times New Roman" w:hAnsi="Times New Roman" w:cs="Times New Roman"/>
          <w:sz w:val="26"/>
          <w:szCs w:val="26"/>
          <w:lang w:val="vi-VN"/>
        </w:rPr>
      </w:pPr>
    </w:p>
    <w:p w14:paraId="44A0D911" w14:textId="69B4376B" w:rsidR="0082768F" w:rsidRDefault="0082768F" w:rsidP="0082768F">
      <w:pPr>
        <w:rPr>
          <w:rFonts w:ascii="Times New Roman" w:hAnsi="Times New Roman" w:cs="Times New Roman"/>
          <w:sz w:val="26"/>
          <w:szCs w:val="26"/>
          <w:lang w:val="vi-VN"/>
        </w:rPr>
      </w:pPr>
    </w:p>
    <w:p w14:paraId="41BEE055" w14:textId="52B0FC43" w:rsidR="0082768F" w:rsidRDefault="0082768F" w:rsidP="0082768F">
      <w:pPr>
        <w:rPr>
          <w:rFonts w:ascii="Times New Roman" w:hAnsi="Times New Roman" w:cs="Times New Roman"/>
          <w:sz w:val="26"/>
          <w:szCs w:val="26"/>
          <w:lang w:val="vi-VN"/>
        </w:rPr>
      </w:pPr>
    </w:p>
    <w:p w14:paraId="6ACA78F1" w14:textId="748EB740" w:rsidR="0082768F" w:rsidRDefault="0082768F" w:rsidP="0082768F">
      <w:pPr>
        <w:rPr>
          <w:rFonts w:ascii="Times New Roman" w:hAnsi="Times New Roman" w:cs="Times New Roman"/>
          <w:sz w:val="26"/>
          <w:szCs w:val="26"/>
          <w:lang w:val="vi-VN"/>
        </w:rPr>
      </w:pPr>
    </w:p>
    <w:p w14:paraId="2218FC47" w14:textId="3392E42B" w:rsidR="0082768F" w:rsidRDefault="0082768F" w:rsidP="0082768F">
      <w:pPr>
        <w:rPr>
          <w:rFonts w:ascii="Times New Roman" w:hAnsi="Times New Roman" w:cs="Times New Roman"/>
          <w:sz w:val="26"/>
          <w:szCs w:val="26"/>
          <w:lang w:val="vi-VN"/>
        </w:rPr>
      </w:pPr>
    </w:p>
    <w:p w14:paraId="25481E30" w14:textId="5ABAE5BC" w:rsidR="0082768F" w:rsidRDefault="0082768F" w:rsidP="0082768F">
      <w:pPr>
        <w:rPr>
          <w:rFonts w:ascii="Times New Roman" w:hAnsi="Times New Roman" w:cs="Times New Roman"/>
          <w:sz w:val="26"/>
          <w:szCs w:val="26"/>
          <w:lang w:val="vi-VN"/>
        </w:rPr>
      </w:pPr>
    </w:p>
    <w:p w14:paraId="4F0C5661" w14:textId="275AB576" w:rsidR="0082768F" w:rsidRDefault="0082768F" w:rsidP="0082768F">
      <w:pPr>
        <w:rPr>
          <w:rFonts w:ascii="Times New Roman" w:hAnsi="Times New Roman" w:cs="Times New Roman"/>
          <w:sz w:val="26"/>
          <w:szCs w:val="26"/>
          <w:lang w:val="vi-VN"/>
        </w:rPr>
      </w:pPr>
    </w:p>
    <w:p w14:paraId="5DF02AC2" w14:textId="61A54BD6" w:rsidR="0082768F" w:rsidRDefault="0082768F" w:rsidP="0082768F">
      <w:pPr>
        <w:rPr>
          <w:rFonts w:ascii="Times New Roman" w:hAnsi="Times New Roman" w:cs="Times New Roman"/>
          <w:sz w:val="26"/>
          <w:szCs w:val="26"/>
          <w:lang w:val="vi-VN"/>
        </w:rPr>
      </w:pPr>
    </w:p>
    <w:p w14:paraId="1D5B3825" w14:textId="4F85B064" w:rsidR="0082768F" w:rsidRDefault="0082768F" w:rsidP="0082768F">
      <w:pPr>
        <w:rPr>
          <w:rFonts w:ascii="Times New Roman" w:hAnsi="Times New Roman" w:cs="Times New Roman"/>
          <w:sz w:val="26"/>
          <w:szCs w:val="26"/>
          <w:lang w:val="vi-VN"/>
        </w:rPr>
      </w:pPr>
    </w:p>
    <w:p w14:paraId="56CCDB12" w14:textId="0BFD2D37" w:rsidR="0082768F" w:rsidRDefault="0082768F" w:rsidP="0082768F">
      <w:pPr>
        <w:rPr>
          <w:rFonts w:ascii="Times New Roman" w:hAnsi="Times New Roman" w:cs="Times New Roman"/>
          <w:sz w:val="26"/>
          <w:szCs w:val="26"/>
          <w:lang w:val="vi-VN"/>
        </w:rPr>
      </w:pPr>
    </w:p>
    <w:p w14:paraId="0ABC4B22" w14:textId="749B1B02" w:rsidR="0082768F" w:rsidRDefault="0082768F" w:rsidP="0082768F">
      <w:pPr>
        <w:rPr>
          <w:rFonts w:ascii="Times New Roman" w:hAnsi="Times New Roman" w:cs="Times New Roman"/>
          <w:sz w:val="26"/>
          <w:szCs w:val="26"/>
          <w:lang w:val="vi-VN"/>
        </w:rPr>
      </w:pPr>
    </w:p>
    <w:p w14:paraId="7D681CC0" w14:textId="1E23E9DD" w:rsidR="0082768F" w:rsidRDefault="0082768F" w:rsidP="0082768F">
      <w:pPr>
        <w:rPr>
          <w:rFonts w:ascii="Times New Roman" w:hAnsi="Times New Roman" w:cs="Times New Roman"/>
          <w:sz w:val="26"/>
          <w:szCs w:val="26"/>
          <w:lang w:val="vi-VN"/>
        </w:rPr>
      </w:pPr>
    </w:p>
    <w:p w14:paraId="62CF7D5A" w14:textId="4D08DD21" w:rsidR="0082768F" w:rsidRDefault="0082768F" w:rsidP="0082768F">
      <w:pPr>
        <w:rPr>
          <w:rFonts w:ascii="Times New Roman" w:hAnsi="Times New Roman" w:cs="Times New Roman"/>
          <w:sz w:val="26"/>
          <w:szCs w:val="26"/>
          <w:lang w:val="vi-VN"/>
        </w:rPr>
      </w:pPr>
    </w:p>
    <w:p w14:paraId="6818295B" w14:textId="01F77742" w:rsidR="0082768F" w:rsidRDefault="0082768F" w:rsidP="0082768F">
      <w:pPr>
        <w:rPr>
          <w:rFonts w:ascii="Times New Roman" w:hAnsi="Times New Roman" w:cs="Times New Roman"/>
          <w:sz w:val="26"/>
          <w:szCs w:val="26"/>
          <w:lang w:val="vi-VN"/>
        </w:rPr>
      </w:pPr>
    </w:p>
    <w:p w14:paraId="0DA6C15F" w14:textId="51551B4D" w:rsidR="0082768F" w:rsidRDefault="0082768F" w:rsidP="0082768F">
      <w:pPr>
        <w:rPr>
          <w:rFonts w:ascii="Times New Roman" w:hAnsi="Times New Roman" w:cs="Times New Roman"/>
          <w:sz w:val="26"/>
          <w:szCs w:val="26"/>
          <w:lang w:val="vi-VN"/>
        </w:rPr>
      </w:pPr>
    </w:p>
    <w:p w14:paraId="490535E2" w14:textId="67F101EE" w:rsidR="0082768F" w:rsidRDefault="0082768F" w:rsidP="0082768F">
      <w:pPr>
        <w:rPr>
          <w:rFonts w:ascii="Times New Roman" w:hAnsi="Times New Roman" w:cs="Times New Roman"/>
          <w:sz w:val="26"/>
          <w:szCs w:val="26"/>
          <w:lang w:val="vi-VN"/>
        </w:rPr>
      </w:pPr>
    </w:p>
    <w:p w14:paraId="23E3F7B5" w14:textId="7BA291F9" w:rsidR="0082768F" w:rsidRDefault="0082768F" w:rsidP="0082768F">
      <w:pPr>
        <w:rPr>
          <w:rFonts w:ascii="Times New Roman" w:hAnsi="Times New Roman" w:cs="Times New Roman"/>
          <w:sz w:val="26"/>
          <w:szCs w:val="26"/>
          <w:lang w:val="vi-VN"/>
        </w:rPr>
      </w:pPr>
    </w:p>
    <w:p w14:paraId="26C6F8A4" w14:textId="3A3D76BB" w:rsidR="0082768F" w:rsidRDefault="0082768F" w:rsidP="0082768F">
      <w:pPr>
        <w:rPr>
          <w:rFonts w:ascii="Times New Roman" w:hAnsi="Times New Roman" w:cs="Times New Roman"/>
          <w:sz w:val="26"/>
          <w:szCs w:val="26"/>
          <w:lang w:val="vi-VN"/>
        </w:rPr>
      </w:pPr>
    </w:p>
    <w:p w14:paraId="6300C4E4" w14:textId="2F8E3A51" w:rsidR="0082768F" w:rsidRDefault="0082768F" w:rsidP="0082768F">
      <w:pPr>
        <w:rPr>
          <w:rFonts w:ascii="Times New Roman" w:hAnsi="Times New Roman" w:cs="Times New Roman"/>
          <w:sz w:val="26"/>
          <w:szCs w:val="26"/>
          <w:lang w:val="vi-VN"/>
        </w:rPr>
      </w:pPr>
    </w:p>
    <w:p w14:paraId="7E6006F2" w14:textId="44F763BB" w:rsidR="0082768F" w:rsidRDefault="0082768F" w:rsidP="0082768F">
      <w:pPr>
        <w:rPr>
          <w:rFonts w:ascii="Times New Roman" w:hAnsi="Times New Roman" w:cs="Times New Roman"/>
          <w:sz w:val="26"/>
          <w:szCs w:val="26"/>
          <w:lang w:val="vi-VN"/>
        </w:rPr>
      </w:pPr>
    </w:p>
    <w:p w14:paraId="7097DC0B" w14:textId="77777777" w:rsidR="0082768F" w:rsidRPr="0082768F" w:rsidRDefault="0082768F" w:rsidP="0082768F">
      <w:pPr>
        <w:rPr>
          <w:rFonts w:ascii="Times New Roman" w:hAnsi="Times New Roman" w:cs="Times New Roman"/>
          <w:sz w:val="40"/>
          <w:szCs w:val="40"/>
          <w:lang w:val="vi-VN"/>
        </w:rPr>
      </w:pPr>
    </w:p>
    <w:p w14:paraId="086D992F" w14:textId="6060C562" w:rsidR="001847E4" w:rsidRPr="003F785B" w:rsidRDefault="001847E4" w:rsidP="0082768F">
      <w:pPr>
        <w:pStyle w:val="Heading1"/>
        <w:rPr>
          <w:rFonts w:ascii="Times New Roman" w:hAnsi="Times New Roman" w:cs="Times New Roman"/>
          <w:lang w:val="vi-VN"/>
        </w:rPr>
      </w:pPr>
      <w:r w:rsidRPr="00BE7AE9">
        <w:rPr>
          <w:lang w:val="vi-VN"/>
        </w:rPr>
        <w:t xml:space="preserve">  </w:t>
      </w:r>
      <w:r w:rsidRPr="003F785B">
        <w:rPr>
          <w:rFonts w:ascii="Times New Roman" w:hAnsi="Times New Roman" w:cs="Times New Roman"/>
          <w:lang w:val="vi-VN"/>
        </w:rPr>
        <w:t xml:space="preserve">PHẦN MỞ </w:t>
      </w:r>
      <w:bookmarkStart w:id="0" w:name="_Toc31540893"/>
      <w:bookmarkStart w:id="1" w:name="_Toc31541042"/>
      <w:r w:rsidRPr="003F785B">
        <w:rPr>
          <w:rFonts w:ascii="Times New Roman" w:hAnsi="Times New Roman" w:cs="Times New Roman"/>
          <w:lang w:val="vi-VN"/>
        </w:rPr>
        <w:t>ĐẦU</w:t>
      </w:r>
      <w:bookmarkEnd w:id="0"/>
      <w:bookmarkEnd w:id="1"/>
    </w:p>
    <w:p w14:paraId="6F9A4443" w14:textId="77777777" w:rsidR="001847E4" w:rsidRPr="00BE7AE9" w:rsidRDefault="001847E4" w:rsidP="00DF58EC">
      <w:pPr>
        <w:tabs>
          <w:tab w:val="left" w:pos="8010"/>
        </w:tabs>
        <w:rPr>
          <w:rFonts w:ascii="Times New Roman" w:hAnsi="Times New Roman" w:cs="Times New Roman"/>
          <w:sz w:val="26"/>
          <w:szCs w:val="26"/>
          <w:lang w:val="vi-VN"/>
        </w:rPr>
      </w:pPr>
    </w:p>
    <w:p w14:paraId="0C39B448" w14:textId="77777777" w:rsidR="001847E4" w:rsidRPr="003F785B" w:rsidRDefault="001847E4" w:rsidP="00DF58EC">
      <w:pPr>
        <w:tabs>
          <w:tab w:val="left" w:pos="8010"/>
        </w:tabs>
        <w:rPr>
          <w:rFonts w:ascii="Times New Roman" w:hAnsi="Times New Roman" w:cs="Times New Roman"/>
          <w:sz w:val="26"/>
          <w:szCs w:val="26"/>
          <w:lang w:val="vi-VN"/>
        </w:rPr>
      </w:pPr>
    </w:p>
    <w:p w14:paraId="1CC5DE0A" w14:textId="116A558A" w:rsidR="001847E4" w:rsidRPr="0082768F" w:rsidRDefault="001847E4" w:rsidP="0082768F">
      <w:pPr>
        <w:pStyle w:val="Heading2"/>
      </w:pPr>
      <w:bookmarkStart w:id="2" w:name="_Toc31540894"/>
      <w:bookmarkStart w:id="3" w:name="_Toc31541043"/>
      <w:proofErr w:type="spellStart"/>
      <w:r w:rsidRPr="003F785B">
        <w:rPr>
          <w:rFonts w:ascii="Times New Roman" w:hAnsi="Times New Roman" w:cs="Times New Roman"/>
        </w:rPr>
        <w:t>Giới</w:t>
      </w:r>
      <w:proofErr w:type="spellEnd"/>
      <w:r w:rsidRPr="003F785B">
        <w:rPr>
          <w:rFonts w:ascii="Times New Roman" w:hAnsi="Times New Roman" w:cs="Times New Roman"/>
        </w:rPr>
        <w:t xml:space="preserve"> </w:t>
      </w:r>
      <w:proofErr w:type="spellStart"/>
      <w:r w:rsidRPr="003F785B">
        <w:rPr>
          <w:rFonts w:ascii="Times New Roman" w:hAnsi="Times New Roman" w:cs="Times New Roman"/>
        </w:rPr>
        <w:t>thiệu</w:t>
      </w:r>
      <w:proofErr w:type="spellEnd"/>
      <w:r w:rsidRPr="003F785B">
        <w:rPr>
          <w:rFonts w:ascii="Times New Roman" w:hAnsi="Times New Roman" w:cs="Times New Roman"/>
        </w:rPr>
        <w:t xml:space="preserve"> </w:t>
      </w:r>
      <w:proofErr w:type="spellStart"/>
      <w:r w:rsidRPr="003F785B">
        <w:rPr>
          <w:rFonts w:ascii="Times New Roman" w:hAnsi="Times New Roman" w:cs="Times New Roman"/>
        </w:rPr>
        <w:t>đề</w:t>
      </w:r>
      <w:proofErr w:type="spellEnd"/>
      <w:r w:rsidRPr="003F785B">
        <w:rPr>
          <w:rFonts w:ascii="Times New Roman" w:hAnsi="Times New Roman" w:cs="Times New Roman"/>
        </w:rPr>
        <w:t xml:space="preserve"> </w:t>
      </w:r>
      <w:proofErr w:type="spellStart"/>
      <w:r w:rsidRPr="003F785B">
        <w:rPr>
          <w:rFonts w:ascii="Times New Roman" w:hAnsi="Times New Roman" w:cs="Times New Roman"/>
        </w:rPr>
        <w:t>tài</w:t>
      </w:r>
      <w:proofErr w:type="spellEnd"/>
      <w:r w:rsidRPr="0082768F">
        <w:t>.</w:t>
      </w:r>
      <w:bookmarkEnd w:id="2"/>
      <w:bookmarkEnd w:id="3"/>
    </w:p>
    <w:p w14:paraId="6DE3DBBB" w14:textId="3AD7E14C" w:rsidR="00BE7AE9" w:rsidRDefault="00247ED4" w:rsidP="00DF58EC">
      <w:pPr>
        <w:tabs>
          <w:tab w:val="left" w:pos="8010"/>
        </w:tabs>
        <w:rPr>
          <w:rFonts w:ascii="Times New Roman" w:hAnsi="Times New Roman" w:cs="Times New Roman"/>
          <w:sz w:val="26"/>
          <w:szCs w:val="26"/>
          <w:lang w:val="vi-VN"/>
        </w:rPr>
      </w:pPr>
      <w:commentRangeStart w:id="4"/>
      <w:r>
        <w:rPr>
          <w:rFonts w:ascii="Times New Roman" w:hAnsi="Times New Roman" w:cs="Times New Roman"/>
          <w:sz w:val="26"/>
          <w:szCs w:val="26"/>
          <w:lang w:val="vi-VN"/>
        </w:rPr>
        <w:t xml:space="preserve">  </w:t>
      </w:r>
      <w:r w:rsidR="00DE64BB" w:rsidRPr="00BE7AE9">
        <w:rPr>
          <w:rFonts w:ascii="Times New Roman" w:hAnsi="Times New Roman" w:cs="Times New Roman"/>
          <w:sz w:val="26"/>
          <w:szCs w:val="26"/>
          <w:lang w:val="vi-VN"/>
        </w:rPr>
        <w:t xml:space="preserve">Việc trao đổi mua bán hàng hoá và các loại dịch vụ theo chúng ta được biết thì đã xuất hiện </w:t>
      </w:r>
      <w:r w:rsidR="004A54BD">
        <w:rPr>
          <w:rFonts w:ascii="Times New Roman" w:hAnsi="Times New Roman" w:cs="Times New Roman"/>
          <w:sz w:val="26"/>
          <w:szCs w:val="26"/>
          <w:lang w:val="vi-VN"/>
        </w:rPr>
        <w:t xml:space="preserve">từ </w:t>
      </w:r>
      <w:r w:rsidR="008C52B3">
        <w:rPr>
          <w:rFonts w:ascii="Times New Roman" w:hAnsi="Times New Roman" w:cs="Times New Roman"/>
          <w:sz w:val="26"/>
          <w:szCs w:val="26"/>
          <w:lang w:val="vi-VN"/>
        </w:rPr>
        <w:t>s</w:t>
      </w:r>
      <w:r w:rsidR="00DE64BB" w:rsidRPr="00BE7AE9">
        <w:rPr>
          <w:rFonts w:ascii="Times New Roman" w:hAnsi="Times New Roman" w:cs="Times New Roman"/>
          <w:sz w:val="26"/>
          <w:szCs w:val="26"/>
          <w:lang w:val="vi-VN"/>
        </w:rPr>
        <w:t>rất lâu về trước</w:t>
      </w:r>
      <w:r w:rsidR="00B90FCB" w:rsidRPr="00BE7AE9">
        <w:rPr>
          <w:rFonts w:ascii="Times New Roman" w:hAnsi="Times New Roman" w:cs="Times New Roman"/>
          <w:sz w:val="26"/>
          <w:szCs w:val="26"/>
          <w:lang w:val="vi-VN"/>
        </w:rPr>
        <w:t xml:space="preserve">. Con người ta gặp trực tiếp nhau để “trao” cho người khác những </w:t>
      </w:r>
      <w:r w:rsidR="00BE7AE9">
        <w:rPr>
          <w:rFonts w:ascii="Times New Roman" w:hAnsi="Times New Roman" w:cs="Times New Roman"/>
          <w:sz w:val="26"/>
          <w:szCs w:val="26"/>
          <w:lang w:val="vi-VN"/>
        </w:rPr>
        <w:t>món hàng, thực phẩm, gia súc,…</w:t>
      </w:r>
      <w:r w:rsidR="00B90FCB" w:rsidRPr="00BE7AE9">
        <w:rPr>
          <w:rFonts w:ascii="Times New Roman" w:hAnsi="Times New Roman" w:cs="Times New Roman"/>
          <w:sz w:val="26"/>
          <w:szCs w:val="26"/>
          <w:lang w:val="vi-VN"/>
        </w:rPr>
        <w:t xml:space="preserve">mình dư và “đổi” lại những thứ mà mình đang thiếu để có thể cân bằng được cuộc sống. Dần theo thời gian, </w:t>
      </w:r>
      <w:r w:rsidR="00BE7AE9">
        <w:rPr>
          <w:rFonts w:ascii="Times New Roman" w:hAnsi="Times New Roman" w:cs="Times New Roman"/>
          <w:sz w:val="26"/>
          <w:szCs w:val="26"/>
          <w:lang w:val="vi-VN"/>
        </w:rPr>
        <w:t>s</w:t>
      </w:r>
      <w:r w:rsidR="00B90FCB" w:rsidRPr="00BE7AE9">
        <w:rPr>
          <w:rFonts w:ascii="Times New Roman" w:hAnsi="Times New Roman" w:cs="Times New Roman"/>
          <w:sz w:val="26"/>
          <w:szCs w:val="26"/>
          <w:lang w:val="vi-VN"/>
        </w:rPr>
        <w:t>ự xuất hiện của vật ngang giá – tiền đã giúp cho việc trao đổi trở nên trơn tru hơn</w:t>
      </w:r>
      <w:r w:rsidR="00BE7AE9">
        <w:rPr>
          <w:rFonts w:ascii="Times New Roman" w:hAnsi="Times New Roman" w:cs="Times New Roman"/>
          <w:sz w:val="26"/>
          <w:szCs w:val="26"/>
          <w:lang w:val="vi-VN"/>
        </w:rPr>
        <w:t xml:space="preserve">, </w:t>
      </w:r>
      <w:r w:rsidR="00CC5367">
        <w:rPr>
          <w:rFonts w:ascii="Times New Roman" w:hAnsi="Times New Roman" w:cs="Times New Roman"/>
          <w:sz w:val="26"/>
          <w:szCs w:val="26"/>
          <w:lang w:val="vi-VN"/>
        </w:rPr>
        <w:t>khi đó các tụ điểm như chợ truyền thống là nơi gặp nhau giữa người mua và bán. Ở đây người mua sẽ có nhiều sự lựa chọn về các mặt hàng cũng như đa dạng về giá cả để lựa chọn, còn về phần người bán đó cũng là một cơ hội lớn để buôn bán.</w:t>
      </w:r>
      <w:commentRangeEnd w:id="4"/>
      <w:r w:rsidR="00242617">
        <w:rPr>
          <w:rStyle w:val="CommentReference"/>
        </w:rPr>
        <w:commentReference w:id="4"/>
      </w:r>
    </w:p>
    <w:p w14:paraId="51455C7A" w14:textId="77777777" w:rsidR="002C113D" w:rsidRDefault="002C113D" w:rsidP="00DF58EC">
      <w:pPr>
        <w:tabs>
          <w:tab w:val="left" w:pos="8010"/>
        </w:tabs>
        <w:rPr>
          <w:rFonts w:ascii="Times New Roman" w:hAnsi="Times New Roman" w:cs="Times New Roman"/>
          <w:sz w:val="26"/>
          <w:szCs w:val="26"/>
          <w:lang w:val="vi-VN"/>
        </w:rPr>
      </w:pPr>
    </w:p>
    <w:p w14:paraId="59717451" w14:textId="79504BF5" w:rsidR="004817A7" w:rsidRDefault="002C113D" w:rsidP="002C113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del w:id="5" w:author="Microsoft Office User" w:date="2020-02-17T00:38:00Z">
        <w:r w:rsidR="00CC5367" w:rsidDel="00242617">
          <w:rPr>
            <w:rFonts w:ascii="Times New Roman" w:hAnsi="Times New Roman" w:cs="Times New Roman"/>
            <w:sz w:val="26"/>
            <w:szCs w:val="26"/>
            <w:lang w:val="vi-VN"/>
          </w:rPr>
          <w:delText xml:space="preserve">Ngày nay, </w:delText>
        </w:r>
      </w:del>
      <w:r w:rsidRPr="002C113D">
        <w:rPr>
          <w:rFonts w:ascii="Times New Roman" w:hAnsi="Times New Roman" w:cs="Times New Roman"/>
          <w:sz w:val="26"/>
          <w:szCs w:val="26"/>
          <w:lang w:val="vi-VN"/>
        </w:rPr>
        <w:t>Internet hiện nay là một phần không thể thiếu trong cuộc sống của giới trẻ trong độ tuổi 18-30</w:t>
      </w:r>
      <w:ins w:id="6" w:author="Microsoft Office User" w:date="2020-02-17T00:38:00Z">
        <w:r w:rsidR="00242617">
          <w:rPr>
            <w:rFonts w:ascii="Times New Roman" w:hAnsi="Times New Roman" w:cs="Times New Roman"/>
            <w:sz w:val="26"/>
            <w:szCs w:val="26"/>
            <w:lang w:val="vi-VN"/>
          </w:rPr>
          <w:t xml:space="preserve"> (vì sao nhóm giới hạn trong độ tuổi này)</w:t>
        </w:r>
      </w:ins>
      <w:r w:rsidRPr="002C113D">
        <w:rPr>
          <w:rFonts w:ascii="Times New Roman" w:hAnsi="Times New Roman" w:cs="Times New Roman"/>
          <w:sz w:val="26"/>
          <w:szCs w:val="26"/>
          <w:lang w:val="vi-VN"/>
        </w:rPr>
        <w:t>, đặc biệt là sinh viên học tập trong một môi trường năng động</w:t>
      </w:r>
      <w:commentRangeStart w:id="7"/>
      <w:commentRangeEnd w:id="7"/>
      <w:r w:rsidR="00242617">
        <w:rPr>
          <w:rStyle w:val="CommentReference"/>
        </w:rPr>
        <w:commentReference w:id="7"/>
      </w:r>
      <w:r w:rsidRPr="002C113D">
        <w:rPr>
          <w:rFonts w:ascii="Times New Roman" w:hAnsi="Times New Roman" w:cs="Times New Roman"/>
          <w:sz w:val="26"/>
          <w:szCs w:val="26"/>
          <w:lang w:val="vi-VN"/>
        </w:rPr>
        <w:t>.</w:t>
      </w:r>
      <w:r w:rsidR="00C446D8">
        <w:rPr>
          <w:rFonts w:ascii="Times New Roman" w:hAnsi="Times New Roman" w:cs="Times New Roman"/>
          <w:sz w:val="26"/>
          <w:szCs w:val="26"/>
          <w:lang w:val="vi-VN"/>
        </w:rPr>
        <w:t xml:space="preserve">     </w:t>
      </w:r>
      <w:r w:rsidRPr="002C113D">
        <w:rPr>
          <w:rFonts w:ascii="Times New Roman" w:hAnsi="Times New Roman" w:cs="Times New Roman"/>
          <w:sz w:val="26"/>
          <w:szCs w:val="26"/>
          <w:lang w:val="vi-VN"/>
        </w:rPr>
        <w:t>Internet giúp sinh viên kết nối nhanh với bạn bè, cập nhật thông tin một cách nhanh chóng và còn giúp tiết kiệm thời gian mua sắm đáng kể thông qua các kênh “Bán hàng online</w:t>
      </w:r>
      <w:r>
        <w:rPr>
          <w:rFonts w:ascii="Times New Roman" w:hAnsi="Times New Roman" w:cs="Times New Roman"/>
          <w:sz w:val="26"/>
          <w:szCs w:val="26"/>
          <w:lang w:val="vi-VN"/>
        </w:rPr>
        <w:t>”. K</w:t>
      </w:r>
      <w:r w:rsidR="004D5711">
        <w:rPr>
          <w:rFonts w:ascii="Times New Roman" w:hAnsi="Times New Roman" w:cs="Times New Roman"/>
          <w:sz w:val="26"/>
          <w:szCs w:val="26"/>
          <w:lang w:val="vi-VN"/>
        </w:rPr>
        <w:t xml:space="preserve">hi mà </w:t>
      </w:r>
      <w:r w:rsidR="00CC5367">
        <w:rPr>
          <w:rFonts w:ascii="Times New Roman" w:hAnsi="Times New Roman" w:cs="Times New Roman"/>
          <w:sz w:val="26"/>
          <w:szCs w:val="26"/>
          <w:lang w:val="vi-VN"/>
        </w:rPr>
        <w:t>internet và mạng xã hội đ</w:t>
      </w:r>
      <w:r w:rsidR="004817A7">
        <w:rPr>
          <w:rFonts w:ascii="Times New Roman" w:hAnsi="Times New Roman" w:cs="Times New Roman"/>
          <w:sz w:val="26"/>
          <w:szCs w:val="26"/>
          <w:lang w:val="vi-VN"/>
        </w:rPr>
        <w:t>ang</w:t>
      </w:r>
      <w:r w:rsidR="00CC5367">
        <w:rPr>
          <w:rFonts w:ascii="Times New Roman" w:hAnsi="Times New Roman" w:cs="Times New Roman"/>
          <w:sz w:val="26"/>
          <w:szCs w:val="26"/>
          <w:lang w:val="vi-VN"/>
        </w:rPr>
        <w:t xml:space="preserve"> cực kì phát triển thì bên cạnh việc trao đổi mua bán ở các chợ truyền thống, shop và hệ thống các </w:t>
      </w:r>
      <w:r w:rsidR="00B6486B">
        <w:rPr>
          <w:rFonts w:ascii="Times New Roman" w:hAnsi="Times New Roman" w:cs="Times New Roman"/>
          <w:sz w:val="26"/>
          <w:szCs w:val="26"/>
          <w:lang w:val="vi-VN"/>
        </w:rPr>
        <w:t>trung tâm</w:t>
      </w:r>
      <w:r w:rsidR="00CC5367">
        <w:rPr>
          <w:rFonts w:ascii="Times New Roman" w:hAnsi="Times New Roman" w:cs="Times New Roman"/>
          <w:sz w:val="26"/>
          <w:szCs w:val="26"/>
          <w:lang w:val="vi-VN"/>
        </w:rPr>
        <w:t xml:space="preserve"> thương mại thì việc mua sắm </w:t>
      </w:r>
      <w:r w:rsidR="00653CEA">
        <w:rPr>
          <w:rFonts w:ascii="Times New Roman" w:hAnsi="Times New Roman" w:cs="Times New Roman"/>
          <w:sz w:val="26"/>
          <w:szCs w:val="26"/>
          <w:lang w:val="vi-VN"/>
        </w:rPr>
        <w:t>online</w:t>
      </w:r>
      <w:r w:rsidR="004817A7">
        <w:rPr>
          <w:rFonts w:ascii="Times New Roman" w:hAnsi="Times New Roman" w:cs="Times New Roman"/>
          <w:sz w:val="26"/>
          <w:szCs w:val="26"/>
          <w:lang w:val="vi-VN"/>
        </w:rPr>
        <w:t xml:space="preserve"> được quan tâm và tham gia khá đông đảo của không những giới trẻ -  những người có khả năng tiếp cận internet cực kì nhanh mà còn của mọi tầng lớp khác nữa.</w:t>
      </w:r>
    </w:p>
    <w:p w14:paraId="408421E4" w14:textId="77777777" w:rsidR="002C113D" w:rsidRDefault="002C113D" w:rsidP="00DF58EC">
      <w:pPr>
        <w:tabs>
          <w:tab w:val="left" w:pos="8010"/>
        </w:tabs>
        <w:rPr>
          <w:rFonts w:ascii="Times New Roman" w:hAnsi="Times New Roman" w:cs="Times New Roman"/>
          <w:sz w:val="26"/>
          <w:szCs w:val="26"/>
          <w:lang w:val="vi-VN"/>
        </w:rPr>
      </w:pPr>
      <w:commentRangeStart w:id="8"/>
    </w:p>
    <w:p w14:paraId="70882A1B" w14:textId="608E3B4F" w:rsidR="004817A7" w:rsidRDefault="002C113D"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commentRangeStart w:id="9"/>
      <w:r w:rsidR="00761788">
        <w:rPr>
          <w:rFonts w:ascii="Times New Roman" w:hAnsi="Times New Roman" w:cs="Times New Roman"/>
          <w:sz w:val="26"/>
          <w:szCs w:val="26"/>
          <w:lang w:val="vi-VN"/>
        </w:rPr>
        <w:t xml:space="preserve">Nói đến mua hàng online thì nhóm em chắc chắn sẽ có rất nhiều bạn sẽ nghĩ đến những bộ quần áo đẹp lộng lẫy cũng như các món hàng trang sức hay </w:t>
      </w:r>
      <w:r w:rsidR="00761788" w:rsidRPr="00242617">
        <w:rPr>
          <w:rFonts w:ascii="Times New Roman" w:hAnsi="Times New Roman" w:cs="Times New Roman"/>
          <w:sz w:val="26"/>
          <w:szCs w:val="26"/>
          <w:lang w:val="vi-VN"/>
        </w:rPr>
        <w:t>phụ</w:t>
      </w:r>
      <w:r w:rsidR="00761788" w:rsidRPr="00242617">
        <w:rPr>
          <w:rFonts w:ascii="Times New Roman" w:hAnsi="Times New Roman" w:cs="Times New Roman"/>
          <w:sz w:val="26"/>
          <w:szCs w:val="26"/>
          <w:lang w:val="vi-VN"/>
          <w:rPrChange w:id="10" w:author="Microsoft Office User" w:date="2020-02-17T00:41:00Z">
            <w:rPr>
              <w:rFonts w:ascii="Times New Roman" w:hAnsi="Times New Roman" w:cs="Times New Roman"/>
              <w:sz w:val="26"/>
              <w:szCs w:val="26"/>
              <w:lang w:val="vi-VN"/>
            </w:rPr>
          </w:rPrChange>
        </w:rPr>
        <w:t xml:space="preserve"> kiện cool </w:t>
      </w:r>
      <w:r w:rsidR="00761788" w:rsidRPr="00242617">
        <w:rPr>
          <w:rFonts w:ascii="Times New Roman" w:hAnsi="Times New Roman" w:cs="Times New Roman"/>
          <w:sz w:val="26"/>
          <w:szCs w:val="26"/>
          <w:highlight w:val="yellow"/>
          <w:lang w:val="vi-VN"/>
          <w:rPrChange w:id="11" w:author="Microsoft Office User" w:date="2020-02-17T00:40:00Z">
            <w:rPr>
              <w:rFonts w:ascii="Times New Roman" w:hAnsi="Times New Roman" w:cs="Times New Roman"/>
              <w:sz w:val="26"/>
              <w:szCs w:val="26"/>
              <w:lang w:val="vi-VN"/>
            </w:rPr>
          </w:rPrChange>
        </w:rPr>
        <w:t>ngầu</w:t>
      </w:r>
      <w:r w:rsidR="00761788">
        <w:rPr>
          <w:rFonts w:ascii="Times New Roman" w:hAnsi="Times New Roman" w:cs="Times New Roman"/>
          <w:sz w:val="26"/>
          <w:szCs w:val="26"/>
          <w:lang w:val="vi-VN"/>
        </w:rPr>
        <w:t xml:space="preserve"> được bán trên </w:t>
      </w:r>
      <w:r w:rsidR="00B6486B">
        <w:rPr>
          <w:rFonts w:ascii="Times New Roman" w:hAnsi="Times New Roman" w:cs="Times New Roman"/>
          <w:sz w:val="26"/>
          <w:szCs w:val="26"/>
          <w:lang w:val="vi-VN"/>
        </w:rPr>
        <w:t xml:space="preserve">mạng. </w:t>
      </w:r>
      <w:commentRangeEnd w:id="9"/>
      <w:r w:rsidR="00242617">
        <w:rPr>
          <w:rStyle w:val="CommentReference"/>
        </w:rPr>
        <w:commentReference w:id="9"/>
      </w:r>
      <w:r w:rsidR="00B6486B">
        <w:rPr>
          <w:rFonts w:ascii="Times New Roman" w:hAnsi="Times New Roman" w:cs="Times New Roman"/>
          <w:sz w:val="26"/>
          <w:szCs w:val="26"/>
          <w:lang w:val="vi-VN"/>
        </w:rPr>
        <w:t xml:space="preserve">Khi mà chợ truyền thống thì đem lại những bộ áo quần quá lỗi thời và sự lựa chọn tuy là có nhưng cũng chỉ quanh đi quẩn lại, còn các trung tâm thương mại </w:t>
      </w:r>
      <w:r w:rsidR="004D5711">
        <w:rPr>
          <w:rFonts w:ascii="Times New Roman" w:hAnsi="Times New Roman" w:cs="Times New Roman"/>
          <w:sz w:val="26"/>
          <w:szCs w:val="26"/>
          <w:lang w:val="vi-VN"/>
        </w:rPr>
        <w:t xml:space="preserve">những món hàng </w:t>
      </w:r>
      <w:r w:rsidR="00B6486B">
        <w:rPr>
          <w:rFonts w:ascii="Times New Roman" w:hAnsi="Times New Roman" w:cs="Times New Roman"/>
          <w:sz w:val="26"/>
          <w:szCs w:val="26"/>
          <w:lang w:val="vi-VN"/>
        </w:rPr>
        <w:t xml:space="preserve">đẹp đúng là không thiếu như chợ truyền thống nhưng mức giá ở đó thì không phải sinh viên nào cũng có thể </w:t>
      </w:r>
      <w:r w:rsidR="00B6486B" w:rsidRPr="00242617">
        <w:rPr>
          <w:rFonts w:ascii="Times New Roman" w:hAnsi="Times New Roman" w:cs="Times New Roman"/>
          <w:sz w:val="26"/>
          <w:szCs w:val="26"/>
          <w:highlight w:val="yellow"/>
          <w:lang w:val="vi-VN"/>
          <w:rPrChange w:id="12" w:author="Microsoft Office User" w:date="2020-02-17T00:41:00Z">
            <w:rPr>
              <w:rFonts w:ascii="Times New Roman" w:hAnsi="Times New Roman" w:cs="Times New Roman"/>
              <w:sz w:val="26"/>
              <w:szCs w:val="26"/>
              <w:lang w:val="vi-VN"/>
            </w:rPr>
          </w:rPrChange>
        </w:rPr>
        <w:t>nuốt trôi được.</w:t>
      </w:r>
      <w:r w:rsidR="004D5711">
        <w:rPr>
          <w:rFonts w:ascii="Times New Roman" w:hAnsi="Times New Roman" w:cs="Times New Roman"/>
          <w:sz w:val="26"/>
          <w:szCs w:val="26"/>
          <w:lang w:val="vi-VN"/>
        </w:rPr>
        <w:t xml:space="preserve"> Vì vậy</w:t>
      </w:r>
      <w:r w:rsidR="00B6486B">
        <w:rPr>
          <w:rFonts w:ascii="Times New Roman" w:hAnsi="Times New Roman" w:cs="Times New Roman"/>
          <w:sz w:val="26"/>
          <w:szCs w:val="26"/>
          <w:lang w:val="vi-VN"/>
        </w:rPr>
        <w:t xml:space="preserve"> việc lang thang trên các shop online trên internet để tìm kiếm cho mình bộ quần áo và phụ kiện đ</w:t>
      </w:r>
      <w:r w:rsidR="000A5BDD">
        <w:rPr>
          <w:rFonts w:ascii="Times New Roman" w:hAnsi="Times New Roman" w:cs="Times New Roman"/>
          <w:sz w:val="26"/>
          <w:szCs w:val="26"/>
          <w:lang w:val="vi-VN"/>
        </w:rPr>
        <w:t>ẹp đẽ quả là một sáng kiến không tồi.</w:t>
      </w:r>
      <w:commentRangeEnd w:id="8"/>
      <w:r w:rsidR="00242617">
        <w:rPr>
          <w:rStyle w:val="CommentReference"/>
        </w:rPr>
        <w:commentReference w:id="8"/>
      </w:r>
    </w:p>
    <w:p w14:paraId="46476D50" w14:textId="77777777" w:rsidR="002C113D" w:rsidRDefault="002C113D" w:rsidP="00DF58EC">
      <w:pPr>
        <w:tabs>
          <w:tab w:val="left" w:pos="8010"/>
        </w:tabs>
        <w:rPr>
          <w:rFonts w:ascii="Times New Roman" w:hAnsi="Times New Roman" w:cs="Times New Roman"/>
          <w:sz w:val="26"/>
          <w:szCs w:val="26"/>
          <w:lang w:val="vi-VN"/>
        </w:rPr>
      </w:pPr>
    </w:p>
    <w:p w14:paraId="32C4301E" w14:textId="789667B3" w:rsidR="004D5711" w:rsidRDefault="002C113D"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4D5711">
        <w:rPr>
          <w:rFonts w:ascii="Times New Roman" w:hAnsi="Times New Roman" w:cs="Times New Roman"/>
          <w:sz w:val="26"/>
          <w:szCs w:val="26"/>
          <w:lang w:val="vi-VN"/>
        </w:rPr>
        <w:t>Việc mua sắm nói chung và quần áo, phụ kiện thời trang nói riêng trở nên cực kì thuận tiện, không nhất thiết cứ phải đến tận nơi bán thì bạn mới có thể mua những thứ bạn muốn mà việc mua sắm này có thể dễ dàng thao tác ở mọi lúc, mọi nơi, mọi thời điểm</w:t>
      </w:r>
      <w:r w:rsidR="003525AD">
        <w:rPr>
          <w:rFonts w:ascii="Times New Roman" w:hAnsi="Times New Roman" w:cs="Times New Roman"/>
          <w:sz w:val="26"/>
          <w:szCs w:val="26"/>
          <w:lang w:val="vi-VN"/>
        </w:rPr>
        <w:t xml:space="preserve">, chúng ta có thể mua sắm ngay cả khi trong những giờ nghỉ trưa khi đang đi làm, hay chỉ là 15 phút nghỉ giữa giờ học. Không chỉ dừng lại ở việc mua ở người bán (trung gian giữa người mua và người sản xuất) mà người mua còn có thể đặt hàng và mua ngay tại nơi sản </w:t>
      </w:r>
      <w:r w:rsidR="003525AD">
        <w:rPr>
          <w:rFonts w:ascii="Times New Roman" w:hAnsi="Times New Roman" w:cs="Times New Roman"/>
          <w:sz w:val="26"/>
          <w:szCs w:val="26"/>
          <w:lang w:val="vi-VN"/>
        </w:rPr>
        <w:lastRenderedPageBreak/>
        <w:t xml:space="preserve">xuất những món hàng chất lượng nhất mà không phải tốn công sức và thời gian để đến tận nơi sản xuất để mua. Việc này cực kì hữu ích cho những người không thực sự tin tưởng vào chất lượng </w:t>
      </w:r>
      <w:r w:rsidR="009A4683">
        <w:rPr>
          <w:rFonts w:ascii="Times New Roman" w:hAnsi="Times New Roman" w:cs="Times New Roman"/>
          <w:sz w:val="26"/>
          <w:szCs w:val="26"/>
          <w:lang w:val="vi-VN"/>
        </w:rPr>
        <w:t xml:space="preserve">và nguồn gốc </w:t>
      </w:r>
      <w:r w:rsidR="003525AD">
        <w:rPr>
          <w:rFonts w:ascii="Times New Roman" w:hAnsi="Times New Roman" w:cs="Times New Roman"/>
          <w:sz w:val="26"/>
          <w:szCs w:val="26"/>
          <w:lang w:val="vi-VN"/>
        </w:rPr>
        <w:t xml:space="preserve">của </w:t>
      </w:r>
      <w:r w:rsidR="009A4683">
        <w:rPr>
          <w:rFonts w:ascii="Times New Roman" w:hAnsi="Times New Roman" w:cs="Times New Roman"/>
          <w:sz w:val="26"/>
          <w:szCs w:val="26"/>
          <w:lang w:val="vi-VN"/>
        </w:rPr>
        <w:t>sản phẩm mà người bán giới thiệu trên mạng.</w:t>
      </w:r>
    </w:p>
    <w:p w14:paraId="387419AC" w14:textId="5909C07D" w:rsidR="002C113D" w:rsidRDefault="002C113D" w:rsidP="00DF58EC">
      <w:pPr>
        <w:tabs>
          <w:tab w:val="left" w:pos="8010"/>
        </w:tabs>
        <w:rPr>
          <w:rFonts w:ascii="Times New Roman" w:hAnsi="Times New Roman" w:cs="Times New Roman"/>
          <w:sz w:val="26"/>
          <w:szCs w:val="26"/>
          <w:lang w:val="vi-VN"/>
        </w:rPr>
      </w:pPr>
    </w:p>
    <w:p w14:paraId="003AD3C1" w14:textId="2E8EFC4E" w:rsidR="002C113D" w:rsidRPr="002C113D" w:rsidRDefault="002C113D" w:rsidP="002C113D">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C113D">
        <w:rPr>
          <w:rFonts w:ascii="Times New Roman" w:hAnsi="Times New Roman" w:cs="Times New Roman"/>
          <w:sz w:val="26"/>
          <w:szCs w:val="26"/>
          <w:lang w:val="vi-VN"/>
        </w:rPr>
        <w:t xml:space="preserve">Để bán hàng đạt được hiểu quả, lợi nhuận như ý muốn đòi hỏi người bán hàng phải nghiên cứu, nắm bắt được hành vi mua hàng của người tiêu dùng. Đặc biệt là ở các ngành hàng có tính cạnh tranh cao như quần áo và phụ kiện thời trang, việc không nghiên cứu nắm bắt được hành vi mua hàng của khách </w:t>
      </w:r>
      <w:r>
        <w:rPr>
          <w:rFonts w:ascii="Times New Roman" w:hAnsi="Times New Roman" w:cs="Times New Roman"/>
          <w:sz w:val="26"/>
          <w:szCs w:val="26"/>
          <w:lang w:val="vi-VN"/>
        </w:rPr>
        <w:t xml:space="preserve">hàng </w:t>
      </w:r>
      <w:r w:rsidRPr="002C113D">
        <w:rPr>
          <w:rFonts w:ascii="Times New Roman" w:hAnsi="Times New Roman" w:cs="Times New Roman"/>
          <w:sz w:val="26"/>
          <w:szCs w:val="26"/>
          <w:lang w:val="vi-VN"/>
        </w:rPr>
        <w:t>sẽ dẫn đến việc không đáp ứng được yêu cầu về mẫu mã, chất lượng, giá tiền</w:t>
      </w:r>
      <w:r>
        <w:rPr>
          <w:rFonts w:ascii="Times New Roman" w:hAnsi="Times New Roman" w:cs="Times New Roman"/>
          <w:sz w:val="26"/>
          <w:szCs w:val="26"/>
          <w:lang w:val="vi-VN"/>
        </w:rPr>
        <w:t>.</w:t>
      </w:r>
    </w:p>
    <w:p w14:paraId="662A4F8D" w14:textId="77777777" w:rsidR="002C113D" w:rsidRDefault="002C113D" w:rsidP="00DF58EC">
      <w:pPr>
        <w:tabs>
          <w:tab w:val="left" w:pos="8010"/>
        </w:tabs>
        <w:rPr>
          <w:rFonts w:ascii="Times New Roman" w:hAnsi="Times New Roman" w:cs="Times New Roman"/>
          <w:sz w:val="26"/>
          <w:szCs w:val="26"/>
          <w:lang w:val="vi-VN"/>
        </w:rPr>
      </w:pPr>
    </w:p>
    <w:p w14:paraId="2B76AE5D" w14:textId="439FE85F" w:rsidR="009A4683" w:rsidRDefault="002C113D" w:rsidP="00DF58EC">
      <w:pPr>
        <w:tabs>
          <w:tab w:val="left" w:pos="8010"/>
        </w:tabs>
        <w:rPr>
          <w:ins w:id="13" w:author="Microsoft Office User" w:date="2020-02-17T00:43:00Z"/>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A4683">
        <w:rPr>
          <w:rFonts w:ascii="Times New Roman" w:hAnsi="Times New Roman" w:cs="Times New Roman"/>
          <w:sz w:val="26"/>
          <w:szCs w:val="26"/>
          <w:lang w:val="vi-VN"/>
        </w:rPr>
        <w:t>Là những người trẻ thường xuyên mua hàng online, nhận thức được tầm quan trọng và sự thuận tiện của việc này mang lại cho bất cứ ai, bất cứ cá nhân hay tập thể nào trong cuộc sống hiện đại với lối sống và phong cách sống công nghiệp như hiện nay nên nhóm em đã quyết định nghiên cứu một đơn vị nhỏ trước nhưng trong đó cũng là tập hợp con người của rất nhiều vùng miền khác nhau, với phong cách thời trang đa dạn</w:t>
      </w:r>
      <w:r w:rsidR="004A54BD">
        <w:rPr>
          <w:rFonts w:ascii="Times New Roman" w:hAnsi="Times New Roman" w:cs="Times New Roman"/>
          <w:sz w:val="26"/>
          <w:szCs w:val="26"/>
          <w:lang w:val="vi-VN"/>
        </w:rPr>
        <w:t>g, đó là “hành vi mua quần áo, phụ kiện thời trang online của sinh viên trường Đại học Tài chính-Marketing”.</w:t>
      </w:r>
    </w:p>
    <w:p w14:paraId="68A250C9" w14:textId="5B537281" w:rsidR="00242617" w:rsidRPr="00242617" w:rsidRDefault="00242617" w:rsidP="00242617">
      <w:pPr>
        <w:pStyle w:val="ListParagraph"/>
        <w:numPr>
          <w:ilvl w:val="0"/>
          <w:numId w:val="8"/>
        </w:numPr>
        <w:tabs>
          <w:tab w:val="left" w:pos="8010"/>
        </w:tabs>
        <w:rPr>
          <w:rFonts w:ascii="Times New Roman" w:hAnsi="Times New Roman" w:cs="Times New Roman"/>
          <w:sz w:val="26"/>
          <w:szCs w:val="26"/>
          <w:lang w:val="vi-VN"/>
          <w:rPrChange w:id="14" w:author="Microsoft Office User" w:date="2020-02-17T00:43:00Z">
            <w:rPr>
              <w:lang w:val="vi-VN"/>
            </w:rPr>
          </w:rPrChange>
        </w:rPr>
        <w:pPrChange w:id="15" w:author="Microsoft Office User" w:date="2020-02-17T00:43:00Z">
          <w:pPr>
            <w:tabs>
              <w:tab w:val="left" w:pos="8010"/>
            </w:tabs>
          </w:pPr>
        </w:pPrChange>
      </w:pPr>
      <w:ins w:id="16" w:author="Microsoft Office User" w:date="2020-02-17T00:43:00Z">
        <w:r>
          <w:rPr>
            <w:rFonts w:ascii="Times New Roman" w:hAnsi="Times New Roman" w:cs="Times New Roman"/>
            <w:sz w:val="26"/>
            <w:szCs w:val="26"/>
            <w:lang w:val="vi-VN"/>
          </w:rPr>
          <w:t xml:space="preserve">Viết lại cho cô toàn bộ phần này, không đạt. </w:t>
        </w:r>
      </w:ins>
    </w:p>
    <w:p w14:paraId="7869712B" w14:textId="6E329783" w:rsidR="00171FBE" w:rsidRDefault="00171FBE" w:rsidP="00DF58EC">
      <w:pPr>
        <w:tabs>
          <w:tab w:val="left" w:pos="8010"/>
        </w:tabs>
        <w:rPr>
          <w:rFonts w:ascii="Times New Roman" w:hAnsi="Times New Roman" w:cs="Times New Roman"/>
          <w:sz w:val="26"/>
          <w:szCs w:val="26"/>
          <w:lang w:val="vi-VN"/>
        </w:rPr>
      </w:pPr>
    </w:p>
    <w:p w14:paraId="45E1EE03" w14:textId="61B880E3" w:rsidR="009C30AF" w:rsidRPr="003F785B" w:rsidRDefault="00171FBE" w:rsidP="0082768F">
      <w:pPr>
        <w:pStyle w:val="Heading2"/>
        <w:rPr>
          <w:rFonts w:ascii="Times New Roman" w:hAnsi="Times New Roman" w:cs="Times New Roman"/>
          <w:lang w:val="vi-VN"/>
        </w:rPr>
      </w:pPr>
      <w:r w:rsidRPr="003F785B">
        <w:rPr>
          <w:rFonts w:ascii="Times New Roman" w:hAnsi="Times New Roman" w:cs="Times New Roman"/>
          <w:lang w:val="vi-VN"/>
        </w:rPr>
        <w:t xml:space="preserve"> </w:t>
      </w:r>
      <w:bookmarkStart w:id="17" w:name="_Toc31540895"/>
      <w:bookmarkStart w:id="18" w:name="_Toc31541044"/>
      <w:r w:rsidRPr="003F785B">
        <w:rPr>
          <w:rFonts w:ascii="Times New Roman" w:hAnsi="Times New Roman" w:cs="Times New Roman"/>
          <w:lang w:val="vi-VN"/>
        </w:rPr>
        <w:t>Mục tiêu nghiên cứu</w:t>
      </w:r>
      <w:bookmarkEnd w:id="17"/>
      <w:bookmarkEnd w:id="18"/>
    </w:p>
    <w:p w14:paraId="24A65ECD" w14:textId="6AEB9AF0" w:rsidR="009C30AF" w:rsidRPr="003F785B" w:rsidRDefault="00171FBE" w:rsidP="0082768F">
      <w:pPr>
        <w:pStyle w:val="Heading3"/>
        <w:rPr>
          <w:rFonts w:ascii="Times New Roman" w:hAnsi="Times New Roman" w:cs="Times New Roman"/>
          <w:sz w:val="26"/>
          <w:szCs w:val="26"/>
          <w:lang w:val="vi-VN"/>
        </w:rPr>
      </w:pPr>
      <w:r w:rsidRPr="003F785B">
        <w:rPr>
          <w:rFonts w:ascii="Times New Roman" w:hAnsi="Times New Roman" w:cs="Times New Roman"/>
          <w:sz w:val="26"/>
          <w:szCs w:val="26"/>
          <w:lang w:val="vi-VN"/>
        </w:rPr>
        <w:t xml:space="preserve"> </w:t>
      </w:r>
      <w:bookmarkStart w:id="19" w:name="_Toc31540896"/>
      <w:bookmarkStart w:id="20" w:name="_Toc31541045"/>
      <w:r w:rsidRPr="003F785B">
        <w:rPr>
          <w:rFonts w:ascii="Times New Roman" w:hAnsi="Times New Roman" w:cs="Times New Roman"/>
          <w:sz w:val="26"/>
          <w:szCs w:val="26"/>
          <w:lang w:val="vi-VN"/>
        </w:rPr>
        <w:t xml:space="preserve">Mục </w:t>
      </w:r>
      <w:proofErr w:type="spellStart"/>
      <w:r w:rsidRPr="003F785B">
        <w:rPr>
          <w:rFonts w:ascii="Times New Roman" w:hAnsi="Times New Roman" w:cs="Times New Roman"/>
          <w:sz w:val="26"/>
          <w:szCs w:val="26"/>
        </w:rPr>
        <w:t>tiêu</w:t>
      </w:r>
      <w:proofErr w:type="spellEnd"/>
      <w:r w:rsidRPr="003F785B">
        <w:rPr>
          <w:rFonts w:ascii="Times New Roman" w:hAnsi="Times New Roman" w:cs="Times New Roman"/>
          <w:sz w:val="26"/>
          <w:szCs w:val="26"/>
          <w:lang w:val="vi-VN"/>
        </w:rPr>
        <w:t xml:space="preserve"> chung</w:t>
      </w:r>
      <w:bookmarkEnd w:id="19"/>
      <w:bookmarkEnd w:id="20"/>
    </w:p>
    <w:p w14:paraId="3AB77DCC" w14:textId="5B1293BE" w:rsidR="00171FBE" w:rsidRDefault="00247ED4" w:rsidP="00DF58EC">
      <w:pPr>
        <w:tabs>
          <w:tab w:val="left" w:pos="8010"/>
        </w:tabs>
        <w:rPr>
          <w:rFonts w:ascii="Times New Roman" w:hAnsi="Times New Roman" w:cs="Times New Roman"/>
          <w:sz w:val="26"/>
          <w:szCs w:val="26"/>
          <w:lang w:val="vi-VN"/>
        </w:rPr>
      </w:pPr>
      <w:del w:id="21" w:author="Microsoft Office User" w:date="2020-02-17T00:44:00Z">
        <w:r w:rsidDel="00242617">
          <w:rPr>
            <w:rFonts w:ascii="Times New Roman" w:hAnsi="Times New Roman" w:cs="Times New Roman"/>
            <w:sz w:val="26"/>
            <w:szCs w:val="26"/>
            <w:lang w:val="vi-VN"/>
          </w:rPr>
          <w:delText xml:space="preserve">  </w:delText>
        </w:r>
        <w:r w:rsidR="00171FBE" w:rsidDel="00242617">
          <w:rPr>
            <w:rFonts w:ascii="Times New Roman" w:hAnsi="Times New Roman" w:cs="Times New Roman"/>
            <w:sz w:val="26"/>
            <w:szCs w:val="26"/>
            <w:lang w:val="vi-VN"/>
          </w:rPr>
          <w:delText xml:space="preserve">Mục tiêu chung của </w:delText>
        </w:r>
      </w:del>
      <w:r w:rsidR="00171FBE">
        <w:rPr>
          <w:rFonts w:ascii="Times New Roman" w:hAnsi="Times New Roman" w:cs="Times New Roman"/>
          <w:sz w:val="26"/>
          <w:szCs w:val="26"/>
          <w:lang w:val="vi-VN"/>
        </w:rPr>
        <w:t xml:space="preserve">nghiên cứu </w:t>
      </w:r>
      <w:del w:id="22" w:author="Microsoft Office User" w:date="2020-02-17T00:44:00Z">
        <w:r w:rsidR="00171FBE" w:rsidDel="00242617">
          <w:rPr>
            <w:rFonts w:ascii="Times New Roman" w:hAnsi="Times New Roman" w:cs="Times New Roman"/>
            <w:sz w:val="26"/>
            <w:szCs w:val="26"/>
            <w:lang w:val="vi-VN"/>
          </w:rPr>
          <w:delText xml:space="preserve">là xác định được </w:delText>
        </w:r>
      </w:del>
      <w:r w:rsidR="00171FBE">
        <w:rPr>
          <w:rFonts w:ascii="Times New Roman" w:hAnsi="Times New Roman" w:cs="Times New Roman"/>
          <w:sz w:val="26"/>
          <w:szCs w:val="26"/>
          <w:lang w:val="vi-VN"/>
        </w:rPr>
        <w:t>các yếu tố tác động đến việc</w:t>
      </w:r>
      <w:ins w:id="23" w:author="Microsoft Office User" w:date="2020-02-17T00:44:00Z">
        <w:r w:rsidR="00B67E46">
          <w:rPr>
            <w:rFonts w:ascii="Times New Roman" w:hAnsi="Times New Roman" w:cs="Times New Roman"/>
            <w:sz w:val="26"/>
            <w:szCs w:val="26"/>
            <w:lang w:val="vi-VN"/>
          </w:rPr>
          <w:t xml:space="preserve"> (quyết định</w:t>
        </w:r>
      </w:ins>
      <w:r w:rsidR="00171FBE">
        <w:rPr>
          <w:rFonts w:ascii="Times New Roman" w:hAnsi="Times New Roman" w:cs="Times New Roman"/>
          <w:sz w:val="26"/>
          <w:szCs w:val="26"/>
          <w:lang w:val="vi-VN"/>
        </w:rPr>
        <w:t xml:space="preserve"> mua</w:t>
      </w:r>
      <w:ins w:id="24" w:author="Microsoft Office User" w:date="2020-02-17T00:45:00Z">
        <w:r w:rsidR="00B67E46">
          <w:rPr>
            <w:rFonts w:ascii="Times New Roman" w:hAnsi="Times New Roman" w:cs="Times New Roman"/>
            <w:sz w:val="26"/>
            <w:szCs w:val="26"/>
            <w:lang w:val="vi-VN"/>
          </w:rPr>
          <w:t xml:space="preserve"> trực tuyến</w:t>
        </w:r>
      </w:ins>
      <w:ins w:id="25" w:author="Microsoft Office User" w:date="2020-02-17T00:44:00Z">
        <w:r w:rsidR="00B67E46">
          <w:rPr>
            <w:rFonts w:ascii="Times New Roman" w:hAnsi="Times New Roman" w:cs="Times New Roman"/>
            <w:sz w:val="26"/>
            <w:szCs w:val="26"/>
            <w:lang w:val="vi-VN"/>
          </w:rPr>
          <w:t xml:space="preserve"> </w:t>
        </w:r>
      </w:ins>
      <w:commentRangeStart w:id="26"/>
      <w:del w:id="27" w:author="Microsoft Office User" w:date="2020-02-17T00:44:00Z">
        <w:r w:rsidR="00171FBE" w:rsidDel="00B67E46">
          <w:rPr>
            <w:rFonts w:ascii="Times New Roman" w:hAnsi="Times New Roman" w:cs="Times New Roman"/>
            <w:sz w:val="26"/>
            <w:szCs w:val="26"/>
            <w:lang w:val="vi-VN"/>
          </w:rPr>
          <w:delText xml:space="preserve"> sắm </w:delText>
        </w:r>
      </w:del>
      <w:r w:rsidR="00171FBE">
        <w:rPr>
          <w:rFonts w:ascii="Times New Roman" w:hAnsi="Times New Roman" w:cs="Times New Roman"/>
          <w:sz w:val="26"/>
          <w:szCs w:val="26"/>
          <w:lang w:val="vi-VN"/>
        </w:rPr>
        <w:t>quần áo và phụ kiện thời trang online</w:t>
      </w:r>
      <w:commentRangeEnd w:id="26"/>
      <w:r w:rsidR="00B67E46">
        <w:rPr>
          <w:rStyle w:val="CommentReference"/>
        </w:rPr>
        <w:commentReference w:id="26"/>
      </w:r>
      <w:r w:rsidR="00171FBE">
        <w:rPr>
          <w:rFonts w:ascii="Times New Roman" w:hAnsi="Times New Roman" w:cs="Times New Roman"/>
          <w:sz w:val="26"/>
          <w:szCs w:val="26"/>
          <w:lang w:val="vi-VN"/>
        </w:rPr>
        <w:t xml:space="preserve"> của sinh viên UFM. </w:t>
      </w:r>
      <w:commentRangeStart w:id="28"/>
      <w:r w:rsidR="00171FBE">
        <w:rPr>
          <w:rFonts w:ascii="Times New Roman" w:hAnsi="Times New Roman" w:cs="Times New Roman"/>
          <w:sz w:val="26"/>
          <w:szCs w:val="26"/>
          <w:lang w:val="vi-VN"/>
        </w:rPr>
        <w:t>Từ đó đề xuất cho các cửa hàng kinh doanh online một số giải pháp, chiến lược nâng cao hiệu quả hoạt động.</w:t>
      </w:r>
    </w:p>
    <w:p w14:paraId="26CF40F0" w14:textId="3C6F33E6" w:rsidR="00171FBE" w:rsidRPr="003F785B" w:rsidRDefault="00171FBE" w:rsidP="0082768F">
      <w:pPr>
        <w:pStyle w:val="Heading3"/>
        <w:rPr>
          <w:rFonts w:ascii="Times New Roman" w:hAnsi="Times New Roman" w:cs="Times New Roman"/>
          <w:sz w:val="26"/>
          <w:szCs w:val="26"/>
        </w:rPr>
      </w:pPr>
      <w:bookmarkStart w:id="29" w:name="_Toc31540897"/>
      <w:bookmarkStart w:id="30" w:name="_Toc31541046"/>
      <w:proofErr w:type="spellStart"/>
      <w:r w:rsidRPr="003F785B">
        <w:rPr>
          <w:rFonts w:ascii="Times New Roman" w:hAnsi="Times New Roman" w:cs="Times New Roman"/>
          <w:sz w:val="26"/>
          <w:szCs w:val="26"/>
        </w:rPr>
        <w:t>Mục</w:t>
      </w:r>
      <w:proofErr w:type="spellEnd"/>
      <w:r w:rsidRPr="003F785B">
        <w:rPr>
          <w:rFonts w:ascii="Times New Roman" w:hAnsi="Times New Roman" w:cs="Times New Roman"/>
          <w:sz w:val="26"/>
          <w:szCs w:val="26"/>
        </w:rPr>
        <w:t xml:space="preserve"> </w:t>
      </w:r>
      <w:proofErr w:type="spellStart"/>
      <w:r w:rsidRPr="003F785B">
        <w:rPr>
          <w:rFonts w:ascii="Times New Roman" w:hAnsi="Times New Roman" w:cs="Times New Roman"/>
          <w:sz w:val="26"/>
          <w:szCs w:val="26"/>
        </w:rPr>
        <w:t>tiêu</w:t>
      </w:r>
      <w:proofErr w:type="spellEnd"/>
      <w:r w:rsidRPr="003F785B">
        <w:rPr>
          <w:rFonts w:ascii="Times New Roman" w:hAnsi="Times New Roman" w:cs="Times New Roman"/>
          <w:sz w:val="26"/>
          <w:szCs w:val="26"/>
        </w:rPr>
        <w:t xml:space="preserve"> </w:t>
      </w:r>
      <w:proofErr w:type="spellStart"/>
      <w:r w:rsidRPr="003F785B">
        <w:rPr>
          <w:rFonts w:ascii="Times New Roman" w:hAnsi="Times New Roman" w:cs="Times New Roman"/>
          <w:sz w:val="26"/>
          <w:szCs w:val="26"/>
        </w:rPr>
        <w:t>cụ</w:t>
      </w:r>
      <w:proofErr w:type="spellEnd"/>
      <w:r w:rsidRPr="003F785B">
        <w:rPr>
          <w:rFonts w:ascii="Times New Roman" w:hAnsi="Times New Roman" w:cs="Times New Roman"/>
          <w:sz w:val="26"/>
          <w:szCs w:val="26"/>
        </w:rPr>
        <w:t xml:space="preserve"> </w:t>
      </w:r>
      <w:proofErr w:type="spellStart"/>
      <w:r w:rsidRPr="003F785B">
        <w:rPr>
          <w:rFonts w:ascii="Times New Roman" w:hAnsi="Times New Roman" w:cs="Times New Roman"/>
          <w:sz w:val="26"/>
          <w:szCs w:val="26"/>
        </w:rPr>
        <w:t>thể</w:t>
      </w:r>
      <w:bookmarkEnd w:id="29"/>
      <w:bookmarkEnd w:id="30"/>
      <w:commentRangeEnd w:id="28"/>
      <w:proofErr w:type="spellEnd"/>
      <w:r w:rsidR="00B67E46">
        <w:rPr>
          <w:rStyle w:val="CommentReference"/>
          <w:rFonts w:asciiTheme="minorHAnsi" w:eastAsiaTheme="minorHAnsi" w:hAnsiTheme="minorHAnsi" w:cstheme="minorBidi"/>
          <w:color w:val="auto"/>
        </w:rPr>
        <w:commentReference w:id="28"/>
      </w:r>
    </w:p>
    <w:p w14:paraId="27B47C6E" w14:textId="7C96C4FA" w:rsidR="00171FBE" w:rsidDel="00B67E46" w:rsidRDefault="00171FBE" w:rsidP="00DF58EC">
      <w:pPr>
        <w:tabs>
          <w:tab w:val="left" w:pos="8010"/>
        </w:tabs>
        <w:rPr>
          <w:del w:id="31" w:author="Microsoft Office User" w:date="2020-02-17T00:46:00Z"/>
          <w:rFonts w:ascii="Times New Roman" w:hAnsi="Times New Roman" w:cs="Times New Roman"/>
          <w:sz w:val="26"/>
          <w:szCs w:val="26"/>
          <w:lang w:val="vi-VN"/>
        </w:rPr>
      </w:pPr>
      <w:del w:id="32" w:author="Microsoft Office User" w:date="2020-02-17T00:46:00Z">
        <w:r w:rsidDel="00B67E46">
          <w:rPr>
            <w:rFonts w:ascii="Times New Roman" w:hAnsi="Times New Roman" w:cs="Times New Roman"/>
            <w:sz w:val="26"/>
            <w:szCs w:val="26"/>
            <w:lang w:val="vi-VN"/>
          </w:rPr>
          <w:delText>- Khái quát và hệ thống hoá một số cơ sở lý luận cơ bản về thương mại điện tử và hành vi của người tiêu dùng.</w:delText>
        </w:r>
      </w:del>
    </w:p>
    <w:p w14:paraId="1B8BB91F" w14:textId="786B0FBB"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Xác định các nhân tố ảnh hưởng đến hành vi mua quần áo và phụ kiện thời trang online của sinh viên UFM.</w:t>
      </w:r>
    </w:p>
    <w:p w14:paraId="3E475E8A" w14:textId="72E4600C"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Xác định </w:t>
      </w:r>
      <w:del w:id="33" w:author="Microsoft Office User" w:date="2020-02-17T00:46:00Z">
        <w:r w:rsidDel="00B67E46">
          <w:rPr>
            <w:rFonts w:ascii="Times New Roman" w:hAnsi="Times New Roman" w:cs="Times New Roman"/>
            <w:sz w:val="26"/>
            <w:szCs w:val="26"/>
            <w:lang w:val="vi-VN"/>
          </w:rPr>
          <w:delText xml:space="preserve">xu hướng </w:delText>
        </w:r>
      </w:del>
      <w:ins w:id="34" w:author="Microsoft Office User" w:date="2020-02-17T00:46:00Z">
        <w:r w:rsidR="00B67E46">
          <w:rPr>
            <w:rFonts w:ascii="Times New Roman" w:hAnsi="Times New Roman" w:cs="Times New Roman"/>
            <w:sz w:val="26"/>
            <w:szCs w:val="26"/>
            <w:lang w:val="vi-VN"/>
          </w:rPr>
          <w:t xml:space="preserve">tác động của các nhân tố này đến hành vi/ quyết định </w:t>
        </w:r>
      </w:ins>
      <w:r>
        <w:rPr>
          <w:rFonts w:ascii="Times New Roman" w:hAnsi="Times New Roman" w:cs="Times New Roman"/>
          <w:sz w:val="26"/>
          <w:szCs w:val="26"/>
          <w:lang w:val="vi-VN"/>
        </w:rPr>
        <w:t>mua sắm quần áo và phụ kiện thời trang online của sinh viên UFM hiện nay.</w:t>
      </w:r>
    </w:p>
    <w:p w14:paraId="5F2FDE8C" w14:textId="10578B8A"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Đề xuất một số giải pháp giúp các cửa hàng kinh doanh online hoạt động hiệu quả.</w:t>
      </w:r>
    </w:p>
    <w:p w14:paraId="0990D706" w14:textId="1495B9E7" w:rsidR="00171FBE" w:rsidRDefault="00171FBE" w:rsidP="00DF58EC">
      <w:pPr>
        <w:tabs>
          <w:tab w:val="left" w:pos="8010"/>
        </w:tabs>
        <w:rPr>
          <w:rFonts w:ascii="Times New Roman" w:hAnsi="Times New Roman" w:cs="Times New Roman"/>
          <w:sz w:val="26"/>
          <w:szCs w:val="26"/>
          <w:lang w:val="vi-VN"/>
        </w:rPr>
      </w:pPr>
    </w:p>
    <w:p w14:paraId="4F0999A6" w14:textId="3E458EE4" w:rsidR="00171FBE" w:rsidRDefault="009C30AF" w:rsidP="001E7B5A">
      <w:pPr>
        <w:pStyle w:val="Heading2"/>
        <w:rPr>
          <w:ins w:id="35" w:author="Microsoft Office User" w:date="2020-02-17T00:46:00Z"/>
          <w:rFonts w:ascii="Times New Roman" w:hAnsi="Times New Roman" w:cs="Times New Roman"/>
          <w:lang w:val="vi-VN"/>
        </w:rPr>
      </w:pPr>
      <w:r w:rsidRPr="003F785B">
        <w:rPr>
          <w:rFonts w:ascii="Times New Roman" w:hAnsi="Times New Roman" w:cs="Times New Roman"/>
          <w:lang w:val="vi-VN"/>
        </w:rPr>
        <w:t xml:space="preserve"> </w:t>
      </w:r>
      <w:bookmarkStart w:id="36" w:name="_Toc31540898"/>
      <w:bookmarkStart w:id="37" w:name="_Toc31541047"/>
      <w:r w:rsidRPr="003F785B">
        <w:rPr>
          <w:rFonts w:ascii="Times New Roman" w:hAnsi="Times New Roman" w:cs="Times New Roman"/>
          <w:lang w:val="vi-VN"/>
        </w:rPr>
        <w:t>Phạm vi nghiên cứu</w:t>
      </w:r>
      <w:bookmarkEnd w:id="36"/>
      <w:bookmarkEnd w:id="37"/>
    </w:p>
    <w:p w14:paraId="0D879547" w14:textId="45937B96" w:rsidR="00B67E46" w:rsidRDefault="00B67E46" w:rsidP="00B67E46">
      <w:pPr>
        <w:rPr>
          <w:ins w:id="38" w:author="Microsoft Office User" w:date="2020-02-17T00:46:00Z"/>
          <w:lang w:val="vi-VN"/>
        </w:rPr>
      </w:pPr>
      <w:ins w:id="39" w:author="Microsoft Office User" w:date="2020-02-17T00:46:00Z">
        <w:r>
          <w:rPr>
            <w:lang w:val="vi-VN"/>
          </w:rPr>
          <w:t>Phạm vi không gian:</w:t>
        </w:r>
      </w:ins>
    </w:p>
    <w:p w14:paraId="45F8FE76" w14:textId="683802DE" w:rsidR="00B67E46" w:rsidRPr="00B67E46" w:rsidRDefault="00B67E46" w:rsidP="00B67E46">
      <w:pPr>
        <w:rPr>
          <w:lang w:val="vi-VN"/>
          <w:rPrChange w:id="40" w:author="Microsoft Office User" w:date="2020-02-17T00:46:00Z">
            <w:rPr>
              <w:rFonts w:ascii="Times New Roman" w:hAnsi="Times New Roman" w:cs="Times New Roman"/>
              <w:lang w:val="vi-VN"/>
            </w:rPr>
          </w:rPrChange>
        </w:rPr>
        <w:pPrChange w:id="41" w:author="Microsoft Office User" w:date="2020-02-17T00:46:00Z">
          <w:pPr>
            <w:pStyle w:val="Heading2"/>
          </w:pPr>
        </w:pPrChange>
      </w:pPr>
      <w:ins w:id="42" w:author="Microsoft Office User" w:date="2020-02-17T00:46:00Z">
        <w:r>
          <w:rPr>
            <w:lang w:val="vi-VN"/>
          </w:rPr>
          <w:t xml:space="preserve">Phạm vi thời gian: </w:t>
        </w:r>
      </w:ins>
    </w:p>
    <w:p w14:paraId="005D0233" w14:textId="28DE7AEC" w:rsidR="009C30AF" w:rsidRDefault="00247ED4"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9C30AF">
        <w:rPr>
          <w:rFonts w:ascii="Times New Roman" w:hAnsi="Times New Roman" w:cs="Times New Roman"/>
          <w:sz w:val="26"/>
          <w:szCs w:val="26"/>
          <w:lang w:val="vi-VN"/>
        </w:rPr>
        <w:t xml:space="preserve">Phạm vi nghiên cứu là </w:t>
      </w:r>
      <w:r w:rsidR="00653CEA">
        <w:rPr>
          <w:rFonts w:ascii="Times New Roman" w:hAnsi="Times New Roman" w:cs="Times New Roman"/>
          <w:sz w:val="26"/>
          <w:szCs w:val="26"/>
          <w:lang w:val="vi-VN"/>
        </w:rPr>
        <w:t>sinh viên ở</w:t>
      </w:r>
      <w:r w:rsidR="009C30AF">
        <w:rPr>
          <w:rFonts w:ascii="Times New Roman" w:hAnsi="Times New Roman" w:cs="Times New Roman"/>
          <w:sz w:val="26"/>
          <w:szCs w:val="26"/>
          <w:lang w:val="vi-VN"/>
        </w:rPr>
        <w:t xml:space="preserve"> các cơ sở của trường Đại học Tài chính -  Marketing có sinh viên theo</w:t>
      </w:r>
      <w:r w:rsidR="00027038">
        <w:rPr>
          <w:rFonts w:ascii="Times New Roman" w:hAnsi="Times New Roman" w:cs="Times New Roman"/>
          <w:sz w:val="26"/>
          <w:szCs w:val="26"/>
          <w:lang w:val="vi-VN"/>
        </w:rPr>
        <w:t>, bao gồm: trụ sở chính ở Quận 7, cơ sở Nguyễn, 2C Phổ Quang, Quận 9.</w:t>
      </w:r>
    </w:p>
    <w:p w14:paraId="561A9B5F" w14:textId="55C76B58" w:rsidR="00171FBE" w:rsidRDefault="00171FBE" w:rsidP="00DF58EC">
      <w:pPr>
        <w:tabs>
          <w:tab w:val="left" w:pos="8010"/>
        </w:tabs>
        <w:rPr>
          <w:rFonts w:ascii="Times New Roman" w:hAnsi="Times New Roman" w:cs="Times New Roman"/>
          <w:sz w:val="26"/>
          <w:szCs w:val="26"/>
          <w:lang w:val="vi-VN"/>
        </w:rPr>
      </w:pPr>
    </w:p>
    <w:p w14:paraId="5E6DF505" w14:textId="3227AB8D" w:rsidR="00171FBE" w:rsidRPr="003F785B" w:rsidRDefault="001E7B5A" w:rsidP="001E7B5A">
      <w:pPr>
        <w:pStyle w:val="Heading2"/>
        <w:rPr>
          <w:rFonts w:ascii="Times New Roman" w:hAnsi="Times New Roman" w:cs="Times New Roman"/>
          <w:lang w:val="vi-VN"/>
        </w:rPr>
      </w:pPr>
      <w:r>
        <w:rPr>
          <w:lang w:val="vi-VN"/>
        </w:rPr>
        <w:t xml:space="preserve"> </w:t>
      </w:r>
      <w:bookmarkStart w:id="43" w:name="_Toc31540899"/>
      <w:bookmarkStart w:id="44" w:name="_Toc31541048"/>
      <w:r w:rsidR="00171FBE" w:rsidRPr="003F785B">
        <w:rPr>
          <w:rFonts w:ascii="Times New Roman" w:hAnsi="Times New Roman" w:cs="Times New Roman"/>
          <w:lang w:val="vi-VN"/>
        </w:rPr>
        <w:t>Ý nghĩa nghiên cứu</w:t>
      </w:r>
      <w:bookmarkEnd w:id="43"/>
      <w:bookmarkEnd w:id="44"/>
    </w:p>
    <w:p w14:paraId="744ED67F" w14:textId="357B2B47" w:rsidR="00171FBE" w:rsidRPr="003F785B" w:rsidRDefault="00171FBE" w:rsidP="001E7B5A">
      <w:pPr>
        <w:pStyle w:val="Heading3"/>
        <w:rPr>
          <w:rFonts w:ascii="Times New Roman" w:hAnsi="Times New Roman" w:cs="Times New Roman"/>
          <w:sz w:val="26"/>
          <w:szCs w:val="26"/>
          <w:lang w:val="vi-VN"/>
        </w:rPr>
      </w:pPr>
      <w:r w:rsidRPr="003F785B">
        <w:rPr>
          <w:rFonts w:ascii="Times New Roman" w:hAnsi="Times New Roman" w:cs="Times New Roman"/>
          <w:sz w:val="26"/>
          <w:szCs w:val="26"/>
          <w:lang w:val="vi-VN"/>
        </w:rPr>
        <w:t xml:space="preserve"> </w:t>
      </w:r>
      <w:bookmarkStart w:id="45" w:name="_Toc31540900"/>
      <w:bookmarkStart w:id="46" w:name="_Toc31541049"/>
      <w:r w:rsidRPr="003F785B">
        <w:rPr>
          <w:rFonts w:ascii="Times New Roman" w:hAnsi="Times New Roman" w:cs="Times New Roman"/>
          <w:sz w:val="26"/>
          <w:szCs w:val="26"/>
          <w:lang w:val="vi-VN"/>
        </w:rPr>
        <w:t>Ý nghĩa khoa học</w:t>
      </w:r>
      <w:bookmarkEnd w:id="45"/>
      <w:bookmarkEnd w:id="46"/>
    </w:p>
    <w:p w14:paraId="78FCDF21" w14:textId="216F8A27" w:rsidR="00171FBE" w:rsidRDefault="00171FB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Thông qua đề tài nghiên cứu khoa học giúp chúng ta hiểu rõ hơn về của hành vi mua sắm</w:t>
      </w:r>
      <w:r w:rsidR="0061033E">
        <w:rPr>
          <w:rFonts w:ascii="Times New Roman" w:hAnsi="Times New Roman" w:cs="Times New Roman"/>
          <w:sz w:val="26"/>
          <w:szCs w:val="26"/>
          <w:lang w:val="vi-VN"/>
        </w:rPr>
        <w:t xml:space="preserve"> quần áo và phụ kiên thời trang online của một nhóm nhỏ như sinh viên UFM. Mặt </w:t>
      </w:r>
      <w:r w:rsidR="0061033E">
        <w:rPr>
          <w:rFonts w:ascii="Times New Roman" w:hAnsi="Times New Roman" w:cs="Times New Roman"/>
          <w:sz w:val="26"/>
          <w:szCs w:val="26"/>
          <w:lang w:val="vi-VN"/>
        </w:rPr>
        <w:lastRenderedPageBreak/>
        <w:t>khác đề tài còn giúp nhận thức được tầm quan trọng của hành vi người mua đến hiệu quả kinh doanh online để từ đó có nhưng phương pháp hữu hiệu để phát triển.</w:t>
      </w:r>
    </w:p>
    <w:p w14:paraId="4F13B609" w14:textId="4EA278B8" w:rsidR="0061033E" w:rsidRPr="003F785B" w:rsidRDefault="0061033E" w:rsidP="001E7B5A">
      <w:pPr>
        <w:pStyle w:val="Heading3"/>
        <w:rPr>
          <w:rFonts w:ascii="Times New Roman" w:hAnsi="Times New Roman" w:cs="Times New Roman"/>
          <w:sz w:val="26"/>
          <w:szCs w:val="26"/>
          <w:lang w:val="vi-VN"/>
        </w:rPr>
      </w:pPr>
      <w:r w:rsidRPr="003F785B">
        <w:rPr>
          <w:rFonts w:ascii="Times New Roman" w:hAnsi="Times New Roman" w:cs="Times New Roman"/>
          <w:sz w:val="26"/>
          <w:szCs w:val="26"/>
          <w:lang w:val="vi-VN"/>
        </w:rPr>
        <w:t xml:space="preserve"> </w:t>
      </w:r>
      <w:bookmarkStart w:id="47" w:name="_Toc31540901"/>
      <w:bookmarkStart w:id="48" w:name="_Toc31541050"/>
      <w:r w:rsidRPr="003F785B">
        <w:rPr>
          <w:rFonts w:ascii="Times New Roman" w:hAnsi="Times New Roman" w:cs="Times New Roman"/>
          <w:sz w:val="26"/>
          <w:szCs w:val="26"/>
          <w:lang w:val="vi-VN"/>
        </w:rPr>
        <w:t>Ý nghĩa thực tiễn</w:t>
      </w:r>
      <w:bookmarkEnd w:id="47"/>
      <w:bookmarkEnd w:id="48"/>
    </w:p>
    <w:p w14:paraId="054A219E" w14:textId="3A5DE5AE" w:rsidR="002C113D" w:rsidRDefault="0061033E"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Giúp các cửa hàng online kinh doanh trên các kênh bán hàng chính thống như lazada, tiki, shopee,… Kể cả các cửa hàng nhỏ và những nhóm sinh viên kinh doanh </w:t>
      </w:r>
      <w:r w:rsidRPr="00B67E46">
        <w:rPr>
          <w:rFonts w:ascii="Times New Roman" w:hAnsi="Times New Roman" w:cs="Times New Roman"/>
          <w:sz w:val="26"/>
          <w:szCs w:val="26"/>
          <w:highlight w:val="yellow"/>
          <w:lang w:val="vi-VN"/>
          <w:rPrChange w:id="49" w:author="Microsoft Office User" w:date="2020-02-17T00:47:00Z">
            <w:rPr>
              <w:rFonts w:ascii="Times New Roman" w:hAnsi="Times New Roman" w:cs="Times New Roman"/>
              <w:sz w:val="26"/>
              <w:szCs w:val="26"/>
              <w:lang w:val="vi-VN"/>
            </w:rPr>
          </w:rPrChange>
        </w:rPr>
        <w:t xml:space="preserve">để kiếm thêm thu nhập và tích luỹ kinh </w:t>
      </w:r>
      <w:commentRangeStart w:id="50"/>
      <w:r w:rsidRPr="00B67E46">
        <w:rPr>
          <w:rFonts w:ascii="Times New Roman" w:hAnsi="Times New Roman" w:cs="Times New Roman"/>
          <w:sz w:val="26"/>
          <w:szCs w:val="26"/>
          <w:highlight w:val="yellow"/>
          <w:lang w:val="vi-VN"/>
          <w:rPrChange w:id="51" w:author="Microsoft Office User" w:date="2020-02-17T00:47:00Z">
            <w:rPr>
              <w:rFonts w:ascii="Times New Roman" w:hAnsi="Times New Roman" w:cs="Times New Roman"/>
              <w:sz w:val="26"/>
              <w:szCs w:val="26"/>
              <w:lang w:val="vi-VN"/>
            </w:rPr>
          </w:rPrChange>
        </w:rPr>
        <w:t>nghiệm</w:t>
      </w:r>
      <w:commentRangeEnd w:id="50"/>
      <w:r w:rsidR="00B67E46">
        <w:rPr>
          <w:rStyle w:val="CommentReference"/>
        </w:rPr>
        <w:commentReference w:id="50"/>
      </w:r>
      <w:r>
        <w:rPr>
          <w:rFonts w:ascii="Times New Roman" w:hAnsi="Times New Roman" w:cs="Times New Roman"/>
          <w:sz w:val="26"/>
          <w:szCs w:val="26"/>
          <w:lang w:val="vi-VN"/>
        </w:rPr>
        <w:t xml:space="preserve"> trên các kênh bán hàng không chính thống như mạng xã hội facebook, instagram, twitter,…</w:t>
      </w:r>
      <w:r w:rsidR="002C113D">
        <w:rPr>
          <w:rFonts w:ascii="Times New Roman" w:hAnsi="Times New Roman" w:cs="Times New Roman"/>
          <w:sz w:val="26"/>
          <w:szCs w:val="26"/>
          <w:lang w:val="vi-VN"/>
        </w:rPr>
        <w:t xml:space="preserve"> hiểu rõ hơn về hành vi mua của người tiêu dùng</w:t>
      </w:r>
      <w:r w:rsidR="00286A0A">
        <w:rPr>
          <w:rFonts w:ascii="Times New Roman" w:hAnsi="Times New Roman" w:cs="Times New Roman"/>
          <w:sz w:val="26"/>
          <w:szCs w:val="26"/>
          <w:lang w:val="vi-VN"/>
        </w:rPr>
        <w:t xml:space="preserve"> từ đó để có những hướng đi đúng đắn trong quá trình kinh doanh.</w:t>
      </w:r>
    </w:p>
    <w:p w14:paraId="7B6C5D7A" w14:textId="5AB3573F" w:rsidR="002C113D" w:rsidRDefault="002C113D"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Đề xuất một số giải pháp tăng cao hiệu quả cho các cửa hàng kinh doanh quần áo và phụ kiện thời trang online.</w:t>
      </w:r>
    </w:p>
    <w:p w14:paraId="2D26DF5C" w14:textId="47538D3C" w:rsidR="002C113D" w:rsidRDefault="002C113D" w:rsidP="00DF58EC">
      <w:pPr>
        <w:tabs>
          <w:tab w:val="left" w:pos="8010"/>
        </w:tabs>
        <w:rPr>
          <w:rFonts w:ascii="Times New Roman" w:hAnsi="Times New Roman" w:cs="Times New Roman"/>
          <w:sz w:val="26"/>
          <w:szCs w:val="26"/>
          <w:lang w:val="vi-VN"/>
        </w:rPr>
      </w:pPr>
    </w:p>
    <w:p w14:paraId="6B5E1534" w14:textId="519AB645" w:rsidR="002C113D" w:rsidRDefault="002C113D" w:rsidP="001E7B5A">
      <w:pPr>
        <w:pStyle w:val="Heading2"/>
        <w:rPr>
          <w:ins w:id="52" w:author="Microsoft Office User" w:date="2020-02-17T00:47:00Z"/>
          <w:rFonts w:ascii="Times New Roman" w:hAnsi="Times New Roman" w:cs="Times New Roman"/>
          <w:lang w:val="vi-VN"/>
        </w:rPr>
      </w:pPr>
      <w:r w:rsidRPr="003F785B">
        <w:rPr>
          <w:rFonts w:ascii="Times New Roman" w:hAnsi="Times New Roman" w:cs="Times New Roman"/>
          <w:lang w:val="vi-VN"/>
        </w:rPr>
        <w:t xml:space="preserve"> </w:t>
      </w:r>
      <w:bookmarkStart w:id="53" w:name="_Toc31540902"/>
      <w:bookmarkStart w:id="54" w:name="_Toc31541051"/>
      <w:r w:rsidRPr="003F785B">
        <w:rPr>
          <w:rFonts w:ascii="Times New Roman" w:hAnsi="Times New Roman" w:cs="Times New Roman"/>
          <w:lang w:val="vi-VN"/>
        </w:rPr>
        <w:t>Cấu trúc trình bày đề tài</w:t>
      </w:r>
      <w:bookmarkEnd w:id="53"/>
      <w:bookmarkEnd w:id="54"/>
    </w:p>
    <w:p w14:paraId="374F4E15" w14:textId="5E50B00C" w:rsidR="00B67E46" w:rsidRDefault="00B67E46" w:rsidP="00B67E46">
      <w:pPr>
        <w:rPr>
          <w:ins w:id="55" w:author="Microsoft Office User" w:date="2020-02-17T00:47:00Z"/>
          <w:lang w:val="vi-VN"/>
        </w:rPr>
      </w:pPr>
      <w:ins w:id="56" w:author="Microsoft Office User" w:date="2020-02-17T00:47:00Z">
        <w:r>
          <w:rPr>
            <w:lang w:val="vi-VN"/>
          </w:rPr>
          <w:t>Cấu trúc 3 chương</w:t>
        </w:r>
      </w:ins>
    </w:p>
    <w:p w14:paraId="587E99B8" w14:textId="1AAD40A6" w:rsidR="00B67E46" w:rsidRPr="00B67E46" w:rsidRDefault="00B67E46" w:rsidP="00B67E46">
      <w:pPr>
        <w:rPr>
          <w:lang w:val="vi-VN"/>
          <w:rPrChange w:id="57" w:author="Microsoft Office User" w:date="2020-02-17T00:47:00Z">
            <w:rPr>
              <w:rFonts w:ascii="Times New Roman" w:hAnsi="Times New Roman" w:cs="Times New Roman"/>
              <w:lang w:val="vi-VN"/>
            </w:rPr>
          </w:rPrChange>
        </w:rPr>
        <w:pPrChange w:id="58" w:author="Microsoft Office User" w:date="2020-02-17T00:47:00Z">
          <w:pPr>
            <w:pStyle w:val="Heading2"/>
          </w:pPr>
        </w:pPrChange>
      </w:pPr>
      <w:ins w:id="59" w:author="Microsoft Office User" w:date="2020-02-17T00:47:00Z">
        <w:r>
          <w:rPr>
            <w:lang w:val="vi-VN"/>
          </w:rPr>
          <w:t xml:space="preserve">Tham khảo bài sửa của các nhóm khác. </w:t>
        </w:r>
      </w:ins>
      <w:bookmarkStart w:id="60" w:name="_GoBack"/>
      <w:bookmarkEnd w:id="60"/>
    </w:p>
    <w:p w14:paraId="10B48727" w14:textId="5356E9FF" w:rsidR="00683898" w:rsidRDefault="00804C0A"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Chương 1: </w:t>
      </w:r>
      <w:r w:rsidR="00683898">
        <w:rPr>
          <w:rFonts w:ascii="Times New Roman" w:hAnsi="Times New Roman" w:cs="Times New Roman"/>
          <w:sz w:val="26"/>
          <w:szCs w:val="26"/>
          <w:lang w:val="vi-VN"/>
        </w:rPr>
        <w:t>Sơ lược về đề tài nghiên cứu.</w:t>
      </w:r>
    </w:p>
    <w:p w14:paraId="750FE322" w14:textId="1E2382A0" w:rsidR="00683898" w:rsidRDefault="00683898"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Tầm quan trọng và sự cần thiết của việc nghiên cứu đề tài.</w:t>
      </w:r>
    </w:p>
    <w:p w14:paraId="7C5F9723" w14:textId="6F1BF218" w:rsidR="00683898" w:rsidRDefault="00683898"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Mục tiêu và phạm vi nghiên cứu.</w:t>
      </w:r>
    </w:p>
    <w:p w14:paraId="416B6BF4" w14:textId="1E99032F" w:rsidR="00683898" w:rsidRDefault="00683898" w:rsidP="00DF58EC">
      <w:pPr>
        <w:tabs>
          <w:tab w:val="left" w:pos="8010"/>
        </w:tabs>
        <w:rPr>
          <w:rFonts w:ascii="Times New Roman" w:hAnsi="Times New Roman" w:cs="Times New Roman"/>
          <w:sz w:val="26"/>
          <w:szCs w:val="26"/>
          <w:lang w:val="vi-VN"/>
        </w:rPr>
      </w:pPr>
      <w:r>
        <w:rPr>
          <w:rFonts w:ascii="Times New Roman" w:hAnsi="Times New Roman" w:cs="Times New Roman"/>
          <w:sz w:val="26"/>
          <w:szCs w:val="26"/>
          <w:lang w:val="vi-VN"/>
        </w:rPr>
        <w:t xml:space="preserve">   + Tính ứng dụng mà đề tài có thể mang lại sau khi hoàn thành việc nghiên cứu.</w:t>
      </w:r>
    </w:p>
    <w:p w14:paraId="15D0E673" w14:textId="77777777" w:rsidR="002C113D" w:rsidRPr="002C113D" w:rsidRDefault="002C113D" w:rsidP="00DF58EC">
      <w:pPr>
        <w:tabs>
          <w:tab w:val="left" w:pos="8010"/>
        </w:tabs>
        <w:rPr>
          <w:rFonts w:ascii="Times New Roman" w:hAnsi="Times New Roman" w:cs="Times New Roman"/>
          <w:sz w:val="26"/>
          <w:szCs w:val="26"/>
          <w:lang w:val="vi-VN"/>
        </w:rPr>
      </w:pPr>
    </w:p>
    <w:sectPr w:rsidR="002C113D" w:rsidRPr="002C113D" w:rsidSect="003F785B">
      <w:footerReference w:type="even" r:id="rId12"/>
      <w:footerReference w:type="default" r:id="rId13"/>
      <w:pgSz w:w="12240" w:h="15840"/>
      <w:pgMar w:top="1418" w:right="1134" w:bottom="1701" w:left="1701" w:header="720" w:footer="720" w:gutter="0"/>
      <w:pgBorders w:display="firstPage" w:offsetFrom="page">
        <w:top w:val="crazyMaze" w:sz="24" w:space="24" w:color="002060"/>
        <w:left w:val="crazyMaze" w:sz="24" w:space="24" w:color="002060"/>
        <w:bottom w:val="crazyMaze" w:sz="24" w:space="24" w:color="002060"/>
        <w:right w:val="crazyMaze" w:sz="24" w:space="24" w:color="002060"/>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Microsoft Office User" w:date="2020-02-17T00:37:00Z" w:initials="MOU">
    <w:p w14:paraId="180A7F95" w14:textId="360465CD" w:rsidR="00242617" w:rsidRDefault="00242617">
      <w:pPr>
        <w:pStyle w:val="CommentText"/>
      </w:pPr>
      <w:r>
        <w:rPr>
          <w:rStyle w:val="CommentReference"/>
        </w:rPr>
        <w:annotationRef/>
      </w:r>
      <w:proofErr w:type="spellStart"/>
      <w:r>
        <w:t>Không</w:t>
      </w:r>
      <w:proofErr w:type="spellEnd"/>
      <w:r>
        <w:t xml:space="preserve"> </w:t>
      </w:r>
      <w:proofErr w:type="spellStart"/>
      <w:r>
        <w:t>cần</w:t>
      </w:r>
      <w:proofErr w:type="spellEnd"/>
      <w:r>
        <w:t xml:space="preserve"> </w:t>
      </w:r>
      <w:proofErr w:type="spellStart"/>
      <w:r>
        <w:t>thiết</w:t>
      </w:r>
      <w:proofErr w:type="spellEnd"/>
    </w:p>
  </w:comment>
  <w:comment w:id="7" w:author="Microsoft Office User" w:date="2020-02-17T00:39:00Z" w:initials="MOU">
    <w:p w14:paraId="187F0019" w14:textId="3F47F91C" w:rsidR="00242617" w:rsidRPr="00242617" w:rsidRDefault="00242617">
      <w:pPr>
        <w:pStyle w:val="CommentText"/>
        <w:rPr>
          <w:lang w:val="vi-VN"/>
        </w:rPr>
      </w:pPr>
      <w:r>
        <w:rPr>
          <w:rStyle w:val="CommentReference"/>
        </w:rPr>
        <w:annotationRef/>
      </w:r>
      <w:proofErr w:type="spellStart"/>
      <w:r>
        <w:t>Có</w:t>
      </w:r>
      <w:proofErr w:type="spellEnd"/>
      <w:r>
        <w:t xml:space="preserve"> </w:t>
      </w:r>
      <w:proofErr w:type="spellStart"/>
      <w:r>
        <w:t>nguồn</w:t>
      </w:r>
      <w:proofErr w:type="spellEnd"/>
      <w:r>
        <w:t xml:space="preserve"> </w:t>
      </w:r>
      <w:proofErr w:type="spellStart"/>
      <w:r>
        <w:t>không</w:t>
      </w:r>
      <w:proofErr w:type="spellEnd"/>
      <w:r>
        <w:t>?</w:t>
      </w:r>
      <w:r>
        <w:rPr>
          <w:lang w:val="vi-VN"/>
        </w:rPr>
        <w:t xml:space="preserve"> </w:t>
      </w:r>
      <w:r>
        <w:rPr>
          <w:lang w:val="vi-VN"/>
        </w:rPr>
        <w:t>Số liẹu người dùng internet trẻ tuổi, tỉ lệ tăng trưởng của internet</w:t>
      </w:r>
    </w:p>
  </w:comment>
  <w:comment w:id="9" w:author="Microsoft Office User" w:date="2020-02-17T00:40:00Z" w:initials="MOU">
    <w:p w14:paraId="472C70FA" w14:textId="6C46B905" w:rsidR="00242617" w:rsidRPr="00242617" w:rsidRDefault="00242617">
      <w:pPr>
        <w:pStyle w:val="CommentText"/>
        <w:rPr>
          <w:lang w:val="vi-VN"/>
        </w:rPr>
      </w:pPr>
      <w:r>
        <w:rPr>
          <w:rStyle w:val="CommentReference"/>
        </w:rPr>
        <w:annotationRef/>
      </w:r>
      <w:proofErr w:type="spellStart"/>
      <w:r>
        <w:t>Khong</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ngôi</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như</w:t>
      </w:r>
      <w:proofErr w:type="spellEnd"/>
      <w:r>
        <w:t xml:space="preserve"> </w:t>
      </w:r>
      <w:proofErr w:type="spellStart"/>
      <w:r>
        <w:t>tôi</w:t>
      </w:r>
      <w:proofErr w:type="spellEnd"/>
      <w:r>
        <w:t xml:space="preserve"> </w:t>
      </w:r>
      <w:proofErr w:type="spellStart"/>
      <w:r>
        <w:t>em</w:t>
      </w:r>
      <w:proofErr w:type="spellEnd"/>
      <w:r>
        <w:t>,</w:t>
      </w:r>
      <w:r>
        <w:rPr>
          <w:lang w:val="vi-VN"/>
        </w:rPr>
        <w:t xml:space="preserve"> anh, chúng tôi trong văn khoa học vì sẽ mang tính chất chủ quan. </w:t>
      </w:r>
    </w:p>
  </w:comment>
  <w:comment w:id="8" w:author="Microsoft Office User" w:date="2020-02-17T00:41:00Z" w:initials="MOU">
    <w:p w14:paraId="39B71D6D" w14:textId="42048CF2" w:rsidR="00242617" w:rsidRPr="00242617" w:rsidRDefault="00242617">
      <w:pPr>
        <w:pStyle w:val="CommentText"/>
        <w:rPr>
          <w:lang w:val="vi-VN"/>
        </w:rPr>
      </w:pPr>
      <w:r>
        <w:rPr>
          <w:rStyle w:val="CommentReference"/>
        </w:rPr>
        <w:annotationRef/>
      </w:r>
      <w:proofErr w:type="spellStart"/>
      <w:r>
        <w:t>Đoạn</w:t>
      </w:r>
      <w:proofErr w:type="spellEnd"/>
      <w:r>
        <w:t xml:space="preserve"> </w:t>
      </w:r>
      <w:proofErr w:type="spellStart"/>
      <w:r>
        <w:t>này</w:t>
      </w:r>
      <w:proofErr w:type="spellEnd"/>
      <w:r>
        <w:t xml:space="preserve"> </w:t>
      </w:r>
      <w:proofErr w:type="spellStart"/>
      <w:r>
        <w:t>căn</w:t>
      </w:r>
      <w:proofErr w:type="spellEnd"/>
      <w:r>
        <w:t xml:space="preserve"> </w:t>
      </w:r>
      <w:proofErr w:type="spellStart"/>
      <w:r>
        <w:t>bản</w:t>
      </w:r>
      <w:proofErr w:type="spellEnd"/>
      <w:r>
        <w:t xml:space="preserve"> </w:t>
      </w:r>
      <w:proofErr w:type="spellStart"/>
      <w:r>
        <w:t>chỉ</w:t>
      </w:r>
      <w:proofErr w:type="spellEnd"/>
      <w:r>
        <w:t xml:space="preserve"> </w:t>
      </w:r>
      <w:proofErr w:type="spellStart"/>
      <w:r>
        <w:t>cho</w:t>
      </w:r>
      <w:proofErr w:type="spellEnd"/>
      <w:r>
        <w:t xml:space="preserve"> </w:t>
      </w:r>
      <w:proofErr w:type="spellStart"/>
      <w:r>
        <w:t>thấy</w:t>
      </w:r>
      <w:proofErr w:type="spellEnd"/>
      <w:r>
        <w:t xml:space="preserve"> </w:t>
      </w:r>
      <w:proofErr w:type="spellStart"/>
      <w:r>
        <w:t>được</w:t>
      </w:r>
      <w:proofErr w:type="spellEnd"/>
      <w:r>
        <w:t xml:space="preserve"> 1 </w:t>
      </w:r>
      <w:proofErr w:type="spellStart"/>
      <w:r>
        <w:t>nội</w:t>
      </w:r>
      <w:proofErr w:type="spellEnd"/>
      <w:r>
        <w:t xml:space="preserve"> dung </w:t>
      </w:r>
      <w:proofErr w:type="spellStart"/>
      <w:r>
        <w:t>là</w:t>
      </w:r>
      <w:proofErr w:type="spellEnd"/>
      <w:r>
        <w:t xml:space="preserve">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bán</w:t>
      </w:r>
      <w:proofErr w:type="spellEnd"/>
      <w:r>
        <w:t xml:space="preserve"> hang </w:t>
      </w:r>
      <w:proofErr w:type="spellStart"/>
      <w:r>
        <w:t>trực</w:t>
      </w:r>
      <w:proofErr w:type="spellEnd"/>
      <w:r>
        <w:t xml:space="preserve"> </w:t>
      </w:r>
      <w:proofErr w:type="spellStart"/>
      <w:r>
        <w:t>tuyến</w:t>
      </w:r>
      <w:proofErr w:type="spellEnd"/>
      <w:r>
        <w:t xml:space="preserve"> </w:t>
      </w:r>
      <w:proofErr w:type="spellStart"/>
      <w:r>
        <w:t>giúp</w:t>
      </w:r>
      <w:proofErr w:type="spellEnd"/>
      <w:r>
        <w:t xml:space="preserve"> </w:t>
      </w:r>
      <w:proofErr w:type="spellStart"/>
      <w:r>
        <w:t>đa</w:t>
      </w:r>
      <w:proofErr w:type="spellEnd"/>
      <w:r>
        <w:t xml:space="preserve"> </w:t>
      </w:r>
      <w:proofErr w:type="spellStart"/>
      <w:r>
        <w:t>dạng</w:t>
      </w:r>
      <w:proofErr w:type="spellEnd"/>
      <w:r>
        <w:t xml:space="preserve"> </w:t>
      </w:r>
      <w:proofErr w:type="spellStart"/>
      <w:r>
        <w:t>sự</w:t>
      </w:r>
      <w:proofErr w:type="spellEnd"/>
      <w:r>
        <w:rPr>
          <w:lang w:val="vi-VN"/>
        </w:rPr>
        <w:t xml:space="preserve"> lựa chọn, đa dạng mức giá và tạo sự thuận tiên nên nó sẽ nằm ở đoạn kế tiếp. </w:t>
      </w:r>
      <w:r>
        <w:rPr>
          <w:lang w:val="vi-VN"/>
        </w:rPr>
        <w:t xml:space="preserve">Tuy nhiên không viết 1 đoạn văn dài như văn mô tả như này được. </w:t>
      </w:r>
    </w:p>
  </w:comment>
  <w:comment w:id="26" w:author="Microsoft Office User" w:date="2020-02-17T00:45:00Z" w:initials="MOU">
    <w:p w14:paraId="72BABC1C" w14:textId="2F7877AC" w:rsidR="00B67E46" w:rsidRDefault="00B67E46">
      <w:pPr>
        <w:pStyle w:val="CommentText"/>
      </w:pPr>
      <w:r>
        <w:rPr>
          <w:rStyle w:val="CommentReference"/>
        </w:rPr>
        <w:annotationRef/>
      </w:r>
      <w:proofErr w:type="spellStart"/>
      <w:r>
        <w:t>Có</w:t>
      </w:r>
      <w:proofErr w:type="spellEnd"/>
      <w:r>
        <w:t xml:space="preserve"> </w:t>
      </w:r>
      <w:proofErr w:type="spellStart"/>
      <w:r>
        <w:t>thể</w:t>
      </w:r>
      <w:proofErr w:type="spellEnd"/>
      <w:r>
        <w:t xml:space="preserve"> </w:t>
      </w:r>
      <w:proofErr w:type="spellStart"/>
      <w:r>
        <w:t>tóm</w:t>
      </w:r>
      <w:proofErr w:type="spellEnd"/>
      <w:r>
        <w:t xml:space="preserve"> </w:t>
      </w:r>
      <w:proofErr w:type="spellStart"/>
      <w:r>
        <w:t>gọn</w:t>
      </w:r>
      <w:proofErr w:type="spellEnd"/>
      <w:r>
        <w:t xml:space="preserve"> </w:t>
      </w:r>
      <w:proofErr w:type="spellStart"/>
      <w:r>
        <w:t>lại</w:t>
      </w:r>
      <w:proofErr w:type="spellEnd"/>
      <w:r>
        <w:t xml:space="preserve"> </w:t>
      </w:r>
      <w:proofErr w:type="spellStart"/>
      <w:r>
        <w:t>là</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thời</w:t>
      </w:r>
      <w:proofErr w:type="spellEnd"/>
      <w:r>
        <w:t xml:space="preserve"> </w:t>
      </w:r>
      <w:proofErr w:type="spellStart"/>
      <w:r>
        <w:t>trang</w:t>
      </w:r>
      <w:proofErr w:type="spellEnd"/>
    </w:p>
  </w:comment>
  <w:comment w:id="28" w:author="Microsoft Office User" w:date="2020-02-17T00:45:00Z" w:initials="MOU">
    <w:p w14:paraId="3B93C692" w14:textId="3C920CB5" w:rsidR="00B67E46" w:rsidRPr="00B67E46" w:rsidRDefault="00B67E46">
      <w:pPr>
        <w:pStyle w:val="CommentText"/>
        <w:rPr>
          <w:lang w:val="vi-VN"/>
        </w:rPr>
      </w:pPr>
      <w:r>
        <w:rPr>
          <w:rStyle w:val="CommentReference"/>
        </w:rPr>
        <w:annotationRef/>
      </w:r>
      <w:proofErr w:type="spellStart"/>
      <w:r>
        <w:t>Câu</w:t>
      </w:r>
      <w:proofErr w:type="spellEnd"/>
      <w:r>
        <w:t xml:space="preserve"> </w:t>
      </w:r>
      <w:proofErr w:type="spellStart"/>
      <w:r>
        <w:t>này</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proofErr w:type="spellEnd"/>
      <w:r>
        <w:t xml:space="preserve"> </w:t>
      </w:r>
      <w:proofErr w:type="spellStart"/>
      <w:r>
        <w:t>gì</w:t>
      </w:r>
      <w:proofErr w:type="spellEnd"/>
      <w:r>
        <w:t>?</w:t>
      </w:r>
      <w:r>
        <w:rPr>
          <w:lang w:val="vi-VN"/>
        </w:rPr>
        <w:t xml:space="preserve"> </w:t>
      </w:r>
      <w:r>
        <w:rPr>
          <w:lang w:val="vi-VN"/>
        </w:rPr>
        <w:t>Có phải mục tiêu khôgn?</w:t>
      </w:r>
    </w:p>
  </w:comment>
  <w:comment w:id="50" w:author="Microsoft Office User" w:date="2020-02-17T00:47:00Z" w:initials="MOU">
    <w:p w14:paraId="47D2E0CE" w14:textId="09CB26C3" w:rsidR="00B67E46" w:rsidRPr="00B67E46" w:rsidRDefault="00B67E46">
      <w:pPr>
        <w:pStyle w:val="CommentText"/>
        <w:rPr>
          <w:lang w:val="vi-VN"/>
        </w:rPr>
      </w:pPr>
      <w:r>
        <w:rPr>
          <w:rStyle w:val="CommentReference"/>
        </w:rPr>
        <w:annotationRef/>
      </w:r>
      <w:proofErr w:type="spellStart"/>
      <w:r>
        <w:t>Là</w:t>
      </w:r>
      <w:proofErr w:type="spellEnd"/>
      <w:r>
        <w:t xml:space="preserve"> </w:t>
      </w:r>
      <w:proofErr w:type="spellStart"/>
      <w:r>
        <w:t>gì</w:t>
      </w:r>
      <w:proofErr w:type="spellEnd"/>
      <w:r>
        <w:t>?</w:t>
      </w:r>
      <w:r>
        <w:rPr>
          <w:lang w:val="vi-VN"/>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0A7F95" w15:done="0"/>
  <w15:commentEx w15:paraId="187F0019" w15:done="0"/>
  <w15:commentEx w15:paraId="472C70FA" w15:done="0"/>
  <w15:commentEx w15:paraId="39B71D6D" w15:done="0"/>
  <w15:commentEx w15:paraId="72BABC1C" w15:done="0"/>
  <w15:commentEx w15:paraId="3B93C692" w15:done="0"/>
  <w15:commentEx w15:paraId="47D2E0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0A7F95" w16cid:durableId="21F45EC7"/>
  <w16cid:commentId w16cid:paraId="187F0019" w16cid:durableId="21F45F2B"/>
  <w16cid:commentId w16cid:paraId="472C70FA" w16cid:durableId="21F45F75"/>
  <w16cid:commentId w16cid:paraId="39B71D6D" w16cid:durableId="21F45FBE"/>
  <w16cid:commentId w16cid:paraId="72BABC1C" w16cid:durableId="21F460A9"/>
  <w16cid:commentId w16cid:paraId="3B93C692" w16cid:durableId="21F460C0"/>
  <w16cid:commentId w16cid:paraId="47D2E0CE" w16cid:durableId="21F461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22338" w14:textId="77777777" w:rsidR="00E42FD2" w:rsidRDefault="00E42FD2" w:rsidP="0082768F">
      <w:r>
        <w:separator/>
      </w:r>
    </w:p>
  </w:endnote>
  <w:endnote w:type="continuationSeparator" w:id="0">
    <w:p w14:paraId="612CFFE3" w14:textId="77777777" w:rsidR="00E42FD2" w:rsidRDefault="00E42FD2" w:rsidP="00827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0565899"/>
      <w:docPartObj>
        <w:docPartGallery w:val="Page Numbers (Bottom of Page)"/>
        <w:docPartUnique/>
      </w:docPartObj>
    </w:sdtPr>
    <w:sdtEndPr>
      <w:rPr>
        <w:rStyle w:val="PageNumber"/>
      </w:rPr>
    </w:sdtEndPr>
    <w:sdtContent>
      <w:p w14:paraId="38092809" w14:textId="21031B32" w:rsidR="0082768F" w:rsidRDefault="0082768F" w:rsidP="00247E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A7F25A" w14:textId="77777777" w:rsidR="0082768F" w:rsidRDefault="0082768F" w:rsidP="008276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68168871"/>
      <w:docPartObj>
        <w:docPartGallery w:val="Page Numbers (Bottom of Page)"/>
        <w:docPartUnique/>
      </w:docPartObj>
    </w:sdtPr>
    <w:sdtEndPr>
      <w:rPr>
        <w:rStyle w:val="PageNumber"/>
      </w:rPr>
    </w:sdtEndPr>
    <w:sdtContent>
      <w:p w14:paraId="308135F0" w14:textId="3D20D831" w:rsidR="00247ED4" w:rsidRDefault="00247ED4" w:rsidP="004020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4D5331E" w14:textId="2442B122" w:rsidR="0082768F" w:rsidRDefault="0082768F" w:rsidP="00247ED4">
    <w:pPr>
      <w:pStyle w:val="Footer"/>
      <w:tabs>
        <w:tab w:val="clear" w:pos="9360"/>
        <w:tab w:val="left" w:pos="468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ABF6E" w14:textId="77777777" w:rsidR="00E42FD2" w:rsidRDefault="00E42FD2" w:rsidP="0082768F">
      <w:r>
        <w:separator/>
      </w:r>
    </w:p>
  </w:footnote>
  <w:footnote w:type="continuationSeparator" w:id="0">
    <w:p w14:paraId="1751F441" w14:textId="77777777" w:rsidR="00E42FD2" w:rsidRDefault="00E42FD2" w:rsidP="00827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9EA"/>
    <w:multiLevelType w:val="multilevel"/>
    <w:tmpl w:val="8D4869EC"/>
    <w:lvl w:ilvl="0">
      <w:start w:val="1"/>
      <w:numFmt w:val="decimal"/>
      <w:lvlText w:val="%1."/>
      <w:lvlJc w:val="left"/>
      <w:pPr>
        <w:ind w:left="360" w:hanging="360"/>
      </w:pPr>
      <w:rPr>
        <w:rFonts w:ascii="Times New Roman" w:hAnsi="Times New Roman" w:hint="default"/>
        <w:b w:val="0"/>
        <w:i w:val="0"/>
        <w:sz w:val="26"/>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0B4397"/>
    <w:multiLevelType w:val="hybridMultilevel"/>
    <w:tmpl w:val="81D66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D6398"/>
    <w:multiLevelType w:val="hybridMultilevel"/>
    <w:tmpl w:val="A1CA4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0B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D5076D"/>
    <w:multiLevelType w:val="hybridMultilevel"/>
    <w:tmpl w:val="A7F26054"/>
    <w:lvl w:ilvl="0" w:tplc="5CC215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C03751"/>
    <w:multiLevelType w:val="hybridMultilevel"/>
    <w:tmpl w:val="4C26A380"/>
    <w:lvl w:ilvl="0" w:tplc="9AEE2B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B47905"/>
    <w:multiLevelType w:val="multilevel"/>
    <w:tmpl w:val="1C86A7A0"/>
    <w:lvl w:ilvl="0">
      <w:start w:val="1"/>
      <w:numFmt w:val="decimal"/>
      <w:pStyle w:val="Heading1"/>
      <w:lvlText w:val="Chương %1:"/>
      <w:lvlJc w:val="left"/>
      <w:pPr>
        <w:ind w:left="360" w:hanging="360"/>
      </w:pPr>
      <w:rPr>
        <w:rFonts w:ascii="Times New Roman" w:hAnsi="Times New Roman" w:hint="default"/>
        <w:b w:val="0"/>
        <w:i w:val="0"/>
        <w:sz w:val="26"/>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778" w:hanging="360"/>
      </w:pPr>
      <w:rPr>
        <w:rFonts w:ascii="Times New Roman" w:hAnsi="Times New Roman" w:hint="default"/>
        <w:b w:val="0"/>
        <w:i w:val="0"/>
        <w:sz w:val="3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5"/>
  </w:num>
  <w:num w:numId="4">
    <w:abstractNumId w:val="3"/>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DB"/>
    <w:rsid w:val="00027038"/>
    <w:rsid w:val="000A5BDD"/>
    <w:rsid w:val="00171FBE"/>
    <w:rsid w:val="001847E4"/>
    <w:rsid w:val="001E7B5A"/>
    <w:rsid w:val="00242617"/>
    <w:rsid w:val="00247ED4"/>
    <w:rsid w:val="0025684A"/>
    <w:rsid w:val="00286A0A"/>
    <w:rsid w:val="002C113D"/>
    <w:rsid w:val="003525AD"/>
    <w:rsid w:val="003B0613"/>
    <w:rsid w:val="003F785B"/>
    <w:rsid w:val="004817A7"/>
    <w:rsid w:val="004A54BD"/>
    <w:rsid w:val="004D5711"/>
    <w:rsid w:val="00561CBD"/>
    <w:rsid w:val="00581CFF"/>
    <w:rsid w:val="00595916"/>
    <w:rsid w:val="00600CC3"/>
    <w:rsid w:val="0061033E"/>
    <w:rsid w:val="00653CEA"/>
    <w:rsid w:val="00683898"/>
    <w:rsid w:val="00761788"/>
    <w:rsid w:val="00804C0A"/>
    <w:rsid w:val="0082768F"/>
    <w:rsid w:val="00846CA6"/>
    <w:rsid w:val="008C52B3"/>
    <w:rsid w:val="009A4683"/>
    <w:rsid w:val="009C30AF"/>
    <w:rsid w:val="00B6486B"/>
    <w:rsid w:val="00B67E46"/>
    <w:rsid w:val="00B90FCB"/>
    <w:rsid w:val="00BC45FE"/>
    <w:rsid w:val="00BE7AE9"/>
    <w:rsid w:val="00C446D8"/>
    <w:rsid w:val="00CC5367"/>
    <w:rsid w:val="00DD685A"/>
    <w:rsid w:val="00DE64BB"/>
    <w:rsid w:val="00DF58EC"/>
    <w:rsid w:val="00E42FD2"/>
    <w:rsid w:val="00E444DF"/>
    <w:rsid w:val="00E659DB"/>
    <w:rsid w:val="00E91D8C"/>
    <w:rsid w:val="00F10227"/>
    <w:rsid w:val="00F3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87EC"/>
  <w15:chartTrackingRefBased/>
  <w15:docId w15:val="{C48EC531-7094-6F4D-A321-FD4166B2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B5A"/>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B5A"/>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7B5A"/>
    <w:pPr>
      <w:keepNext/>
      <w:keepLines/>
      <w:numPr>
        <w:ilvl w:val="2"/>
        <w:numId w:val="7"/>
      </w:numPr>
      <w:spacing w:before="40"/>
      <w:ind w:left="108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DB"/>
    <w:pPr>
      <w:ind w:left="720"/>
      <w:contextualSpacing/>
    </w:pPr>
  </w:style>
  <w:style w:type="table" w:styleId="TableGrid">
    <w:name w:val="Table Grid"/>
    <w:basedOn w:val="TableNormal"/>
    <w:uiPriority w:val="39"/>
    <w:rsid w:val="00DD6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444DF"/>
  </w:style>
  <w:style w:type="character" w:customStyle="1" w:styleId="Heading1Char">
    <w:name w:val="Heading 1 Char"/>
    <w:basedOn w:val="DefaultParagraphFont"/>
    <w:link w:val="Heading1"/>
    <w:uiPriority w:val="9"/>
    <w:rsid w:val="001E7B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7B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7B5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82768F"/>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82768F"/>
    <w:pPr>
      <w:spacing w:before="120"/>
    </w:pPr>
    <w:rPr>
      <w:b/>
      <w:bCs/>
      <w:i/>
      <w:iCs/>
    </w:rPr>
  </w:style>
  <w:style w:type="paragraph" w:styleId="TOC2">
    <w:name w:val="toc 2"/>
    <w:basedOn w:val="Normal"/>
    <w:next w:val="Normal"/>
    <w:autoRedefine/>
    <w:uiPriority w:val="39"/>
    <w:unhideWhenUsed/>
    <w:rsid w:val="0082768F"/>
    <w:pPr>
      <w:spacing w:before="120"/>
      <w:ind w:left="240"/>
    </w:pPr>
    <w:rPr>
      <w:b/>
      <w:bCs/>
      <w:sz w:val="22"/>
      <w:szCs w:val="22"/>
    </w:rPr>
  </w:style>
  <w:style w:type="paragraph" w:styleId="TOC3">
    <w:name w:val="toc 3"/>
    <w:basedOn w:val="Normal"/>
    <w:next w:val="Normal"/>
    <w:autoRedefine/>
    <w:uiPriority w:val="39"/>
    <w:unhideWhenUsed/>
    <w:rsid w:val="0082768F"/>
    <w:pPr>
      <w:ind w:left="480"/>
    </w:pPr>
    <w:rPr>
      <w:sz w:val="20"/>
      <w:szCs w:val="20"/>
    </w:rPr>
  </w:style>
  <w:style w:type="character" w:styleId="Hyperlink">
    <w:name w:val="Hyperlink"/>
    <w:basedOn w:val="DefaultParagraphFont"/>
    <w:uiPriority w:val="99"/>
    <w:unhideWhenUsed/>
    <w:rsid w:val="0082768F"/>
    <w:rPr>
      <w:color w:val="0563C1" w:themeColor="hyperlink"/>
      <w:u w:val="single"/>
    </w:rPr>
  </w:style>
  <w:style w:type="paragraph" w:styleId="TOC4">
    <w:name w:val="toc 4"/>
    <w:basedOn w:val="Normal"/>
    <w:next w:val="Normal"/>
    <w:autoRedefine/>
    <w:uiPriority w:val="39"/>
    <w:semiHidden/>
    <w:unhideWhenUsed/>
    <w:rsid w:val="0082768F"/>
    <w:pPr>
      <w:ind w:left="720"/>
    </w:pPr>
    <w:rPr>
      <w:sz w:val="20"/>
      <w:szCs w:val="20"/>
    </w:rPr>
  </w:style>
  <w:style w:type="paragraph" w:styleId="TOC5">
    <w:name w:val="toc 5"/>
    <w:basedOn w:val="Normal"/>
    <w:next w:val="Normal"/>
    <w:autoRedefine/>
    <w:uiPriority w:val="39"/>
    <w:semiHidden/>
    <w:unhideWhenUsed/>
    <w:rsid w:val="0082768F"/>
    <w:pPr>
      <w:ind w:left="960"/>
    </w:pPr>
    <w:rPr>
      <w:sz w:val="20"/>
      <w:szCs w:val="20"/>
    </w:rPr>
  </w:style>
  <w:style w:type="paragraph" w:styleId="TOC6">
    <w:name w:val="toc 6"/>
    <w:basedOn w:val="Normal"/>
    <w:next w:val="Normal"/>
    <w:autoRedefine/>
    <w:uiPriority w:val="39"/>
    <w:semiHidden/>
    <w:unhideWhenUsed/>
    <w:rsid w:val="0082768F"/>
    <w:pPr>
      <w:ind w:left="1200"/>
    </w:pPr>
    <w:rPr>
      <w:sz w:val="20"/>
      <w:szCs w:val="20"/>
    </w:rPr>
  </w:style>
  <w:style w:type="paragraph" w:styleId="TOC7">
    <w:name w:val="toc 7"/>
    <w:basedOn w:val="Normal"/>
    <w:next w:val="Normal"/>
    <w:autoRedefine/>
    <w:uiPriority w:val="39"/>
    <w:semiHidden/>
    <w:unhideWhenUsed/>
    <w:rsid w:val="0082768F"/>
    <w:pPr>
      <w:ind w:left="1440"/>
    </w:pPr>
    <w:rPr>
      <w:sz w:val="20"/>
      <w:szCs w:val="20"/>
    </w:rPr>
  </w:style>
  <w:style w:type="paragraph" w:styleId="TOC8">
    <w:name w:val="toc 8"/>
    <w:basedOn w:val="Normal"/>
    <w:next w:val="Normal"/>
    <w:autoRedefine/>
    <w:uiPriority w:val="39"/>
    <w:semiHidden/>
    <w:unhideWhenUsed/>
    <w:rsid w:val="0082768F"/>
    <w:pPr>
      <w:ind w:left="1680"/>
    </w:pPr>
    <w:rPr>
      <w:sz w:val="20"/>
      <w:szCs w:val="20"/>
    </w:rPr>
  </w:style>
  <w:style w:type="paragraph" w:styleId="TOC9">
    <w:name w:val="toc 9"/>
    <w:basedOn w:val="Normal"/>
    <w:next w:val="Normal"/>
    <w:autoRedefine/>
    <w:uiPriority w:val="39"/>
    <w:semiHidden/>
    <w:unhideWhenUsed/>
    <w:rsid w:val="0082768F"/>
    <w:pPr>
      <w:ind w:left="1920"/>
    </w:pPr>
    <w:rPr>
      <w:sz w:val="20"/>
      <w:szCs w:val="20"/>
    </w:rPr>
  </w:style>
  <w:style w:type="paragraph" w:styleId="Footer">
    <w:name w:val="footer"/>
    <w:basedOn w:val="Normal"/>
    <w:link w:val="FooterChar"/>
    <w:uiPriority w:val="99"/>
    <w:unhideWhenUsed/>
    <w:rsid w:val="0082768F"/>
    <w:pPr>
      <w:tabs>
        <w:tab w:val="center" w:pos="4680"/>
        <w:tab w:val="right" w:pos="9360"/>
      </w:tabs>
    </w:pPr>
  </w:style>
  <w:style w:type="character" w:customStyle="1" w:styleId="FooterChar">
    <w:name w:val="Footer Char"/>
    <w:basedOn w:val="DefaultParagraphFont"/>
    <w:link w:val="Footer"/>
    <w:uiPriority w:val="99"/>
    <w:rsid w:val="0082768F"/>
  </w:style>
  <w:style w:type="character" w:styleId="PageNumber">
    <w:name w:val="page number"/>
    <w:basedOn w:val="DefaultParagraphFont"/>
    <w:uiPriority w:val="99"/>
    <w:semiHidden/>
    <w:unhideWhenUsed/>
    <w:rsid w:val="0082768F"/>
  </w:style>
  <w:style w:type="paragraph" w:styleId="Header">
    <w:name w:val="header"/>
    <w:basedOn w:val="Normal"/>
    <w:link w:val="HeaderChar"/>
    <w:uiPriority w:val="99"/>
    <w:unhideWhenUsed/>
    <w:rsid w:val="00247ED4"/>
    <w:pPr>
      <w:tabs>
        <w:tab w:val="center" w:pos="4680"/>
        <w:tab w:val="right" w:pos="9360"/>
      </w:tabs>
    </w:pPr>
  </w:style>
  <w:style w:type="character" w:customStyle="1" w:styleId="HeaderChar">
    <w:name w:val="Header Char"/>
    <w:basedOn w:val="DefaultParagraphFont"/>
    <w:link w:val="Header"/>
    <w:uiPriority w:val="99"/>
    <w:rsid w:val="00247ED4"/>
  </w:style>
  <w:style w:type="character" w:styleId="CommentReference">
    <w:name w:val="annotation reference"/>
    <w:basedOn w:val="DefaultParagraphFont"/>
    <w:uiPriority w:val="99"/>
    <w:semiHidden/>
    <w:unhideWhenUsed/>
    <w:rsid w:val="00242617"/>
    <w:rPr>
      <w:sz w:val="16"/>
      <w:szCs w:val="16"/>
    </w:rPr>
  </w:style>
  <w:style w:type="paragraph" w:styleId="CommentText">
    <w:name w:val="annotation text"/>
    <w:basedOn w:val="Normal"/>
    <w:link w:val="CommentTextChar"/>
    <w:uiPriority w:val="99"/>
    <w:semiHidden/>
    <w:unhideWhenUsed/>
    <w:rsid w:val="00242617"/>
    <w:rPr>
      <w:sz w:val="20"/>
      <w:szCs w:val="20"/>
    </w:rPr>
  </w:style>
  <w:style w:type="character" w:customStyle="1" w:styleId="CommentTextChar">
    <w:name w:val="Comment Text Char"/>
    <w:basedOn w:val="DefaultParagraphFont"/>
    <w:link w:val="CommentText"/>
    <w:uiPriority w:val="99"/>
    <w:semiHidden/>
    <w:rsid w:val="00242617"/>
    <w:rPr>
      <w:sz w:val="20"/>
      <w:szCs w:val="20"/>
    </w:rPr>
  </w:style>
  <w:style w:type="paragraph" w:styleId="CommentSubject">
    <w:name w:val="annotation subject"/>
    <w:basedOn w:val="CommentText"/>
    <w:next w:val="CommentText"/>
    <w:link w:val="CommentSubjectChar"/>
    <w:uiPriority w:val="99"/>
    <w:semiHidden/>
    <w:unhideWhenUsed/>
    <w:rsid w:val="00242617"/>
    <w:rPr>
      <w:b/>
      <w:bCs/>
    </w:rPr>
  </w:style>
  <w:style w:type="character" w:customStyle="1" w:styleId="CommentSubjectChar">
    <w:name w:val="Comment Subject Char"/>
    <w:basedOn w:val="CommentTextChar"/>
    <w:link w:val="CommentSubject"/>
    <w:uiPriority w:val="99"/>
    <w:semiHidden/>
    <w:rsid w:val="00242617"/>
    <w:rPr>
      <w:b/>
      <w:bCs/>
      <w:sz w:val="20"/>
      <w:szCs w:val="20"/>
    </w:rPr>
  </w:style>
  <w:style w:type="paragraph" w:styleId="BalloonText">
    <w:name w:val="Balloon Text"/>
    <w:basedOn w:val="Normal"/>
    <w:link w:val="BalloonTextChar"/>
    <w:uiPriority w:val="99"/>
    <w:semiHidden/>
    <w:unhideWhenUsed/>
    <w:rsid w:val="0024261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261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253CE-A047-2042-B030-16AB525A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huynguyen119</dc:creator>
  <cp:keywords/>
  <dc:description/>
  <cp:lastModifiedBy>Microsoft Office User</cp:lastModifiedBy>
  <cp:revision>22</cp:revision>
  <dcterms:created xsi:type="dcterms:W3CDTF">2020-01-19T12:23:00Z</dcterms:created>
  <dcterms:modified xsi:type="dcterms:W3CDTF">2020-02-16T17:47:00Z</dcterms:modified>
</cp:coreProperties>
</file>