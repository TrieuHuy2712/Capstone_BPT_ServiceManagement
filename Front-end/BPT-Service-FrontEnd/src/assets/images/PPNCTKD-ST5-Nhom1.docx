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C6A45" w14:textId="63B3FBA9" w:rsidR="005D1573" w:rsidRPr="00357E5F" w:rsidRDefault="002A69A7" w:rsidP="002A69A7">
      <w:pPr>
        <w:jc w:val="center"/>
        <w:rPr>
          <w:rFonts w:ascii="Times New Roman" w:hAnsi="Times New Roman" w:cs="Times New Roman"/>
          <w:szCs w:val="26"/>
          <w:lang w:val="en-US"/>
        </w:rPr>
      </w:pPr>
      <w:r w:rsidRPr="00357E5F">
        <w:rPr>
          <w:rFonts w:ascii="Times New Roman" w:hAnsi="Times New Roman" w:cs="Times New Roman"/>
          <w:szCs w:val="26"/>
          <w:lang w:val="en-US"/>
        </w:rPr>
        <w:t xml:space="preserve">BỘ </w:t>
      </w:r>
      <w:r w:rsidR="00B00315" w:rsidRPr="00357E5F">
        <w:rPr>
          <w:rFonts w:ascii="Times New Roman" w:hAnsi="Times New Roman" w:cs="Times New Roman"/>
          <w:szCs w:val="26"/>
          <w:lang w:val="en-US"/>
        </w:rPr>
        <w:t>TÀI CHÍNH</w:t>
      </w:r>
    </w:p>
    <w:p w14:paraId="4955D479" w14:textId="53231D95" w:rsidR="002A69A7" w:rsidRPr="00357E5F" w:rsidRDefault="00C96E7B" w:rsidP="002A69A7">
      <w:pPr>
        <w:jc w:val="center"/>
        <w:rPr>
          <w:rFonts w:ascii="Times New Roman" w:hAnsi="Times New Roman" w:cs="Times New Roman"/>
          <w:szCs w:val="26"/>
          <w:lang w:val="en-US"/>
        </w:rPr>
      </w:pPr>
      <w:r w:rsidRPr="00357E5F">
        <w:rPr>
          <w:rFonts w:ascii="Times New Roman" w:hAnsi="Times New Roman" w:cs="Times New Roman"/>
          <w:noProof/>
          <w:szCs w:val="26"/>
          <w:lang w:val="en-US"/>
        </w:rPr>
        <mc:AlternateContent>
          <mc:Choice Requires="wps">
            <w:drawing>
              <wp:anchor distT="0" distB="0" distL="114300" distR="114300" simplePos="0" relativeHeight="251657216" behindDoc="0" locked="0" layoutInCell="1" allowOverlap="1" wp14:anchorId="50D91765" wp14:editId="3363501D">
                <wp:simplePos x="0" y="0"/>
                <wp:positionH relativeFrom="column">
                  <wp:posOffset>1919605</wp:posOffset>
                </wp:positionH>
                <wp:positionV relativeFrom="paragraph">
                  <wp:posOffset>224790</wp:posOffset>
                </wp:positionV>
                <wp:extent cx="15716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FFD021"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1.15pt,17.7pt" to="274.9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" strokecolor="black [3213]" strokeweight="1pt">
                <v:stroke joinstyle="miter"/>
              </v:line>
            </w:pict>
          </mc:Fallback>
        </mc:AlternateContent>
      </w:r>
      <w:r w:rsidR="002A69A7" w:rsidRPr="00357E5F">
        <w:rPr>
          <w:rFonts w:ascii="Times New Roman" w:hAnsi="Times New Roman" w:cs="Times New Roman"/>
          <w:szCs w:val="26"/>
          <w:lang w:val="en-US"/>
        </w:rPr>
        <w:t>TRƯỜN</w:t>
      </w:r>
      <w:r w:rsidR="00B00315" w:rsidRPr="00357E5F">
        <w:rPr>
          <w:rFonts w:ascii="Times New Roman" w:hAnsi="Times New Roman" w:cs="Times New Roman"/>
          <w:szCs w:val="26"/>
          <w:lang w:val="en-US"/>
        </w:rPr>
        <w:t>G ĐẠI HỌC TÀI CHÍNH – MARKETING</w:t>
      </w:r>
    </w:p>
    <w:p w14:paraId="0532C775" w14:textId="77777777" w:rsidR="00B00315" w:rsidRPr="00357E5F" w:rsidRDefault="00B00315" w:rsidP="002A69A7">
      <w:pPr>
        <w:jc w:val="center"/>
        <w:rPr>
          <w:rFonts w:ascii="Times New Roman" w:hAnsi="Times New Roman" w:cs="Times New Roman"/>
          <w:szCs w:val="26"/>
          <w:lang w:val="en-US"/>
        </w:rPr>
      </w:pPr>
    </w:p>
    <w:p w14:paraId="7CC50616" w14:textId="356DE65D" w:rsidR="00C96E7B" w:rsidRPr="00357E5F" w:rsidRDefault="00B00315" w:rsidP="00FE7499">
      <w:pPr>
        <w:jc w:val="center"/>
        <w:rPr>
          <w:rFonts w:ascii="Times New Roman" w:hAnsi="Times New Roman" w:cs="Times New Roman"/>
          <w:szCs w:val="26"/>
          <w:lang w:val="en-US"/>
        </w:rPr>
      </w:pPr>
      <w:r w:rsidRPr="00357E5F">
        <w:rPr>
          <w:rFonts w:ascii="Times New Roman" w:hAnsi="Times New Roman" w:cs="Times New Roman"/>
          <w:noProof/>
          <w:szCs w:val="26"/>
        </w:rPr>
        <w:drawing>
          <wp:inline distT="0" distB="0" distL="0" distR="0" wp14:anchorId="542B4F9B" wp14:editId="2BE6ADBC">
            <wp:extent cx="2419350" cy="2286000"/>
            <wp:effectExtent l="0" t="0" r="0" b="0"/>
            <wp:docPr id="539221163" name="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9505" cy="2286146"/>
                    </a:xfrm>
                    <a:prstGeom prst="rect">
                      <a:avLst/>
                    </a:prstGeom>
                  </pic:spPr>
                </pic:pic>
              </a:graphicData>
            </a:graphic>
          </wp:inline>
        </w:drawing>
      </w:r>
    </w:p>
    <w:p w14:paraId="2A9A4CDA" w14:textId="77777777" w:rsidR="00404022" w:rsidRPr="00357E5F" w:rsidRDefault="00404022" w:rsidP="002116C0">
      <w:pPr>
        <w:rPr>
          <w:rFonts w:ascii="Times New Roman" w:hAnsi="Times New Roman" w:cs="Times New Roman"/>
          <w:b w:val="0"/>
          <w:bCs/>
          <w:szCs w:val="26"/>
          <w:lang w:val="en-US"/>
        </w:rPr>
      </w:pPr>
    </w:p>
    <w:p w14:paraId="2D877BEB" w14:textId="04B4E3F8" w:rsidR="00C96E7B" w:rsidRPr="00357E5F" w:rsidRDefault="00B00315" w:rsidP="002116C0">
      <w:pPr>
        <w:rPr>
          <w:rFonts w:ascii="Times New Roman" w:hAnsi="Times New Roman" w:cs="Times New Roman"/>
          <w:b w:val="0"/>
          <w:bCs/>
          <w:szCs w:val="26"/>
          <w:lang w:val="en-US"/>
        </w:rPr>
      </w:pPr>
      <w:r w:rsidRPr="00357E5F">
        <w:rPr>
          <w:rFonts w:ascii="Times New Roman" w:hAnsi="Times New Roman" w:cs="Times New Roman"/>
          <w:b w:val="0"/>
          <w:bCs/>
          <w:szCs w:val="26"/>
          <w:lang w:val="en-US"/>
        </w:rPr>
        <w:t>MÔN</w:t>
      </w:r>
      <w:r w:rsidR="002116C0" w:rsidRPr="00357E5F">
        <w:rPr>
          <w:rFonts w:ascii="Times New Roman" w:hAnsi="Times New Roman" w:cs="Times New Roman"/>
          <w:b w:val="0"/>
          <w:bCs/>
          <w:szCs w:val="26"/>
          <w:lang w:val="en-US"/>
        </w:rPr>
        <w:t xml:space="preserve"> HỌC</w:t>
      </w:r>
      <w:r w:rsidRPr="00357E5F">
        <w:rPr>
          <w:rFonts w:ascii="Times New Roman" w:hAnsi="Times New Roman" w:cs="Times New Roman"/>
          <w:b w:val="0"/>
          <w:bCs/>
          <w:szCs w:val="26"/>
          <w:lang w:val="en-US"/>
        </w:rPr>
        <w:t>: PHƯƠNG PHÁP NGHIÊN CỨU TRONG KINH DOANH</w:t>
      </w:r>
    </w:p>
    <w:p w14:paraId="7C652968" w14:textId="155DD0D0" w:rsidR="002A69A7" w:rsidRPr="00D317C5" w:rsidRDefault="00FE7499" w:rsidP="00DB3A3C">
      <w:pPr>
        <w:spacing w:line="360" w:lineRule="auto"/>
        <w:jc w:val="both"/>
        <w:rPr>
          <w:rFonts w:ascii="Times New Roman" w:hAnsi="Times New Roman" w:cs="Times New Roman"/>
          <w:sz w:val="34"/>
          <w:szCs w:val="34"/>
          <w:u w:val="single"/>
          <w:lang w:val="en-US"/>
        </w:rPr>
      </w:pPr>
      <w:r w:rsidRPr="00D317C5">
        <w:rPr>
          <w:rFonts w:ascii="Times New Roman" w:hAnsi="Times New Roman" w:cs="Times New Roman"/>
          <w:sz w:val="34"/>
          <w:szCs w:val="34"/>
          <w:u w:val="single"/>
          <w:lang w:val="en-US"/>
        </w:rPr>
        <w:t>ĐỀ TÀI</w:t>
      </w:r>
      <w:r w:rsidR="00B00315" w:rsidRPr="00D317C5">
        <w:rPr>
          <w:rFonts w:ascii="Times New Roman" w:hAnsi="Times New Roman" w:cs="Times New Roman"/>
          <w:sz w:val="34"/>
          <w:szCs w:val="34"/>
          <w:u w:val="single"/>
          <w:lang w:val="en-US"/>
        </w:rPr>
        <w:t>:</w:t>
      </w:r>
      <w:r w:rsidR="00B00315" w:rsidRPr="00D317C5">
        <w:rPr>
          <w:rFonts w:ascii="Times New Roman" w:hAnsi="Times New Roman" w:cs="Times New Roman"/>
          <w:sz w:val="34"/>
          <w:szCs w:val="34"/>
          <w:lang w:val="en-US"/>
        </w:rPr>
        <w:t xml:space="preserve"> </w:t>
      </w:r>
      <w:r w:rsidR="002116C0" w:rsidRPr="00D317C5">
        <w:rPr>
          <w:rFonts w:ascii="Times New Roman" w:hAnsi="Times New Roman" w:cs="Times New Roman"/>
          <w:sz w:val="34"/>
          <w:szCs w:val="34"/>
          <w:lang w:val="en-US"/>
        </w:rPr>
        <w:t>“</w:t>
      </w:r>
      <w:r w:rsidR="00B00315" w:rsidRPr="00D317C5">
        <w:rPr>
          <w:rFonts w:ascii="Times New Roman" w:hAnsi="Times New Roman" w:cs="Times New Roman"/>
          <w:sz w:val="34"/>
          <w:szCs w:val="34"/>
          <w:lang w:val="en-US"/>
        </w:rPr>
        <w:t xml:space="preserve">CÁC YẾU TỐ ẢNH HƯỞNG ĐẾN HÀNH VI THUÊ TRỌ CỦA SINH VIÊN </w:t>
      </w:r>
      <w:r w:rsidR="002116C0" w:rsidRPr="00D317C5">
        <w:rPr>
          <w:rFonts w:ascii="Times New Roman" w:hAnsi="Times New Roman" w:cs="Times New Roman"/>
          <w:sz w:val="34"/>
          <w:szCs w:val="34"/>
          <w:lang w:val="en-US"/>
        </w:rPr>
        <w:t xml:space="preserve">TRƯỜNG ĐẠI HỌC TÀI CHÍNH – MARKETING KHU VỰC QUẬN 7, </w:t>
      </w:r>
      <w:r w:rsidR="00E93C47" w:rsidRPr="00D317C5">
        <w:rPr>
          <w:rFonts w:ascii="Times New Roman" w:hAnsi="Times New Roman" w:cs="Times New Roman"/>
          <w:sz w:val="34"/>
          <w:szCs w:val="34"/>
          <w:lang w:val="en-US"/>
        </w:rPr>
        <w:t>TP.HCM.</w:t>
      </w:r>
      <w:r w:rsidR="002116C0" w:rsidRPr="00D317C5">
        <w:rPr>
          <w:rFonts w:ascii="Times New Roman" w:hAnsi="Times New Roman" w:cs="Times New Roman"/>
          <w:sz w:val="34"/>
          <w:szCs w:val="34"/>
          <w:lang w:val="en-US"/>
        </w:rPr>
        <w:t>”</w:t>
      </w:r>
    </w:p>
    <w:p w14:paraId="318F2AC4" w14:textId="77777777" w:rsidR="00404022" w:rsidRPr="00357E5F" w:rsidRDefault="00404022" w:rsidP="00404022">
      <w:pPr>
        <w:rPr>
          <w:rFonts w:ascii="Times New Roman" w:hAnsi="Times New Roman" w:cs="Times New Roman"/>
          <w:szCs w:val="26"/>
          <w:lang w:val="en-US"/>
        </w:rPr>
      </w:pPr>
    </w:p>
    <w:p w14:paraId="6D3D25EE" w14:textId="5C68781E" w:rsidR="002116C0" w:rsidRPr="00357E5F" w:rsidRDefault="003925FA" w:rsidP="002116C0">
      <w:pPr>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Giảng</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viên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hướng</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dẫn</w:t>
      </w:r>
      <w:proofErr w:type="spellEnd"/>
      <w:r w:rsidRPr="00357E5F">
        <w:rPr>
          <w:rFonts w:ascii="Times New Roman" w:hAnsi="Times New Roman" w:cs="Times New Roman"/>
          <w:b w:val="0"/>
          <w:bCs/>
          <w:szCs w:val="26"/>
          <w:lang w:val="en-US"/>
        </w:rPr>
        <w:t>:</w:t>
      </w:r>
      <w:r w:rsidR="002116C0" w:rsidRPr="00357E5F">
        <w:rPr>
          <w:rFonts w:ascii="Times New Roman" w:hAnsi="Times New Roman" w:cs="Times New Roman"/>
          <w:b w:val="0"/>
          <w:bCs/>
          <w:szCs w:val="26"/>
          <w:lang w:val="en-US"/>
        </w:rPr>
        <w:t xml:space="preserve"> </w:t>
      </w:r>
      <w:proofErr w:type="spellStart"/>
      <w:r w:rsidR="002116C0" w:rsidRPr="00357E5F">
        <w:rPr>
          <w:rFonts w:ascii="Times New Roman" w:hAnsi="Times New Roman" w:cs="Times New Roman"/>
          <w:b w:val="0"/>
          <w:bCs/>
          <w:szCs w:val="26"/>
          <w:lang w:val="en-US"/>
        </w:rPr>
        <w:t>Võ</w:t>
      </w:r>
      <w:proofErr w:type="spellEnd"/>
      <w:r w:rsidR="002116C0" w:rsidRPr="00357E5F">
        <w:rPr>
          <w:rFonts w:ascii="Times New Roman" w:hAnsi="Times New Roman" w:cs="Times New Roman"/>
          <w:b w:val="0"/>
          <w:bCs/>
          <w:szCs w:val="26"/>
          <w:lang w:val="en-US"/>
        </w:rPr>
        <w:t xml:space="preserve"> </w:t>
      </w:r>
      <w:proofErr w:type="spellStart"/>
      <w:r w:rsidR="002116C0" w:rsidRPr="00357E5F">
        <w:rPr>
          <w:rFonts w:ascii="Times New Roman" w:hAnsi="Times New Roman" w:cs="Times New Roman"/>
          <w:b w:val="0"/>
          <w:bCs/>
          <w:szCs w:val="26"/>
          <w:lang w:val="en-US"/>
        </w:rPr>
        <w:t>Thị</w:t>
      </w:r>
      <w:proofErr w:type="spellEnd"/>
      <w:r w:rsidR="002116C0" w:rsidRPr="00357E5F">
        <w:rPr>
          <w:rFonts w:ascii="Times New Roman" w:hAnsi="Times New Roman" w:cs="Times New Roman"/>
          <w:b w:val="0"/>
          <w:bCs/>
          <w:szCs w:val="26"/>
          <w:lang w:val="en-US"/>
        </w:rPr>
        <w:t xml:space="preserve"> </w:t>
      </w:r>
      <w:proofErr w:type="spellStart"/>
      <w:r w:rsidR="002116C0" w:rsidRPr="00357E5F">
        <w:rPr>
          <w:rFonts w:ascii="Times New Roman" w:hAnsi="Times New Roman" w:cs="Times New Roman"/>
          <w:b w:val="0"/>
          <w:bCs/>
          <w:szCs w:val="26"/>
          <w:lang w:val="en-US"/>
        </w:rPr>
        <w:t>Ngọc</w:t>
      </w:r>
      <w:proofErr w:type="spellEnd"/>
      <w:r w:rsidR="002116C0" w:rsidRPr="00357E5F">
        <w:rPr>
          <w:rFonts w:ascii="Times New Roman" w:hAnsi="Times New Roman" w:cs="Times New Roman"/>
          <w:b w:val="0"/>
          <w:bCs/>
          <w:szCs w:val="26"/>
          <w:lang w:val="en-US"/>
        </w:rPr>
        <w:t xml:space="preserve"> </w:t>
      </w:r>
      <w:proofErr w:type="spellStart"/>
      <w:r w:rsidR="002116C0" w:rsidRPr="00357E5F">
        <w:rPr>
          <w:rFonts w:ascii="Times New Roman" w:hAnsi="Times New Roman" w:cs="Times New Roman"/>
          <w:b w:val="0"/>
          <w:bCs/>
          <w:szCs w:val="26"/>
          <w:lang w:val="en-US"/>
        </w:rPr>
        <w:t>Liên</w:t>
      </w:r>
      <w:proofErr w:type="spellEnd"/>
    </w:p>
    <w:p w14:paraId="24FA6092" w14:textId="64CA0679" w:rsidR="003925FA" w:rsidRPr="00357E5F" w:rsidRDefault="003925FA" w:rsidP="002116C0">
      <w:pPr>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Sinh</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viên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thực</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hiện</w:t>
      </w:r>
      <w:proofErr w:type="spellEnd"/>
      <w:r w:rsidRPr="00357E5F">
        <w:rPr>
          <w:rFonts w:ascii="Times New Roman" w:hAnsi="Times New Roman" w:cs="Times New Roman"/>
          <w:b w:val="0"/>
          <w:bCs/>
          <w:szCs w:val="26"/>
          <w:lang w:val="en-US"/>
        </w:rPr>
        <w:t>:</w:t>
      </w:r>
      <w:r w:rsidR="002116C0" w:rsidRPr="00357E5F">
        <w:rPr>
          <w:rFonts w:ascii="Times New Roman" w:hAnsi="Times New Roman" w:cs="Times New Roman"/>
          <w:b w:val="0"/>
          <w:bCs/>
          <w:szCs w:val="26"/>
          <w:lang w:val="en-US"/>
        </w:rPr>
        <w:t xml:space="preserve"> </w:t>
      </w:r>
      <w:proofErr w:type="spellStart"/>
      <w:r w:rsidR="002116C0" w:rsidRPr="00357E5F">
        <w:rPr>
          <w:rFonts w:ascii="Times New Roman" w:hAnsi="Times New Roman" w:cs="Times New Roman"/>
          <w:b w:val="0"/>
          <w:bCs/>
          <w:szCs w:val="26"/>
          <w:lang w:val="en-US"/>
        </w:rPr>
        <w:t>Nhóm</w:t>
      </w:r>
      <w:proofErr w:type="spellEnd"/>
      <w:r w:rsidR="002116C0" w:rsidRPr="00357E5F">
        <w:rPr>
          <w:rFonts w:ascii="Times New Roman" w:hAnsi="Times New Roman" w:cs="Times New Roman"/>
          <w:b w:val="0"/>
          <w:bCs/>
          <w:szCs w:val="26"/>
          <w:lang w:val="en-US"/>
        </w:rPr>
        <w:t xml:space="preserve"> 1</w:t>
      </w:r>
    </w:p>
    <w:p w14:paraId="1DFBD538" w14:textId="0D90FC27" w:rsidR="002116C0" w:rsidRPr="00357E5F" w:rsidRDefault="002116C0" w:rsidP="00404022">
      <w:pPr>
        <w:pStyle w:val="ListParagraph"/>
        <w:numPr>
          <w:ilvl w:val="0"/>
          <w:numId w:val="1"/>
        </w:numPr>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Tôn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Nữ</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Phương</w:t>
      </w:r>
      <w:proofErr w:type="spellEnd"/>
      <w:r w:rsidRPr="00357E5F">
        <w:rPr>
          <w:rFonts w:ascii="Times New Roman" w:hAnsi="Times New Roman" w:cs="Times New Roman"/>
          <w:b w:val="0"/>
          <w:bCs/>
          <w:szCs w:val="26"/>
          <w:lang w:val="en-US"/>
        </w:rPr>
        <w:t xml:space="preserve"> Anh</w:t>
      </w:r>
    </w:p>
    <w:p w14:paraId="35673FAD" w14:textId="0E26212A" w:rsidR="002116C0" w:rsidRPr="00357E5F" w:rsidRDefault="002116C0" w:rsidP="00404022">
      <w:pPr>
        <w:pStyle w:val="ListParagraph"/>
        <w:numPr>
          <w:ilvl w:val="0"/>
          <w:numId w:val="1"/>
        </w:numPr>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Nguyễn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Ngọc</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Ánh</w:t>
      </w:r>
      <w:proofErr w:type="spellEnd"/>
    </w:p>
    <w:p w14:paraId="67D2F630" w14:textId="3501FDFC" w:rsidR="002116C0" w:rsidRPr="00357E5F" w:rsidRDefault="002116C0" w:rsidP="00404022">
      <w:pPr>
        <w:pStyle w:val="ListParagraph"/>
        <w:numPr>
          <w:ilvl w:val="0"/>
          <w:numId w:val="1"/>
        </w:numPr>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Huỳnh</w:t>
      </w:r>
      <w:proofErr w:type="spellEnd"/>
      <w:r w:rsidRPr="00357E5F">
        <w:rPr>
          <w:rFonts w:ascii="Times New Roman" w:hAnsi="Times New Roman" w:cs="Times New Roman"/>
          <w:b w:val="0"/>
          <w:bCs/>
          <w:szCs w:val="26"/>
          <w:lang w:val="en-US"/>
        </w:rPr>
        <w:t xml:space="preserve"> Gia </w:t>
      </w:r>
      <w:proofErr w:type="spellStart"/>
      <w:r w:rsidRPr="00357E5F">
        <w:rPr>
          <w:rFonts w:ascii="Times New Roman" w:hAnsi="Times New Roman" w:cs="Times New Roman"/>
          <w:b w:val="0"/>
          <w:bCs/>
          <w:szCs w:val="26"/>
          <w:lang w:val="en-US"/>
        </w:rPr>
        <w:t>Bảo</w:t>
      </w:r>
      <w:proofErr w:type="spellEnd"/>
    </w:p>
    <w:p w14:paraId="28797022" w14:textId="5CB82212" w:rsidR="002116C0" w:rsidRPr="00357E5F" w:rsidRDefault="002116C0" w:rsidP="00404022">
      <w:pPr>
        <w:pStyle w:val="ListParagraph"/>
        <w:numPr>
          <w:ilvl w:val="0"/>
          <w:numId w:val="1"/>
        </w:numPr>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Nguyễn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Hoàng</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Duy</w:t>
      </w:r>
      <w:proofErr w:type="spellEnd"/>
    </w:p>
    <w:p w14:paraId="1F000314" w14:textId="6EE0DB8F" w:rsidR="002116C0" w:rsidRPr="00357E5F" w:rsidRDefault="002116C0" w:rsidP="00404022">
      <w:pPr>
        <w:pStyle w:val="ListParagraph"/>
        <w:numPr>
          <w:ilvl w:val="0"/>
          <w:numId w:val="1"/>
        </w:numPr>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Châu</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Thị</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Thùy</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Duyên</w:t>
      </w:r>
      <w:proofErr w:type="spellEnd"/>
    </w:p>
    <w:p w14:paraId="4353FDFA" w14:textId="2535EB4C" w:rsidR="002116C0" w:rsidRPr="00357E5F" w:rsidRDefault="002116C0" w:rsidP="00404022">
      <w:pPr>
        <w:pStyle w:val="ListParagraph"/>
        <w:numPr>
          <w:ilvl w:val="0"/>
          <w:numId w:val="1"/>
        </w:numPr>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Nguyễn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Tiến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Đức</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Dũng</w:t>
      </w:r>
      <w:proofErr w:type="spellEnd"/>
    </w:p>
    <w:p w14:paraId="20909615" w14:textId="1A36071D" w:rsidR="00404022" w:rsidRPr="00357E5F" w:rsidRDefault="00404022" w:rsidP="00404022">
      <w:pPr>
        <w:pStyle w:val="ListParagraph"/>
        <w:numPr>
          <w:ilvl w:val="0"/>
          <w:numId w:val="1"/>
        </w:numPr>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Nguyễn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Thị</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Ngọc</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Vy</w:t>
      </w:r>
      <w:proofErr w:type="spellEnd"/>
    </w:p>
    <w:p w14:paraId="25BBB462" w14:textId="0277E8BB" w:rsidR="00404022" w:rsidRPr="00357E5F" w:rsidRDefault="00404022" w:rsidP="00404022">
      <w:pPr>
        <w:pStyle w:val="ListParagraph"/>
        <w:numPr>
          <w:ilvl w:val="0"/>
          <w:numId w:val="1"/>
        </w:numPr>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Võ</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Thị</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Mỹ</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Yến</w:t>
      </w:r>
      <w:proofErr w:type="spellEnd"/>
    </w:p>
    <w:p w14:paraId="5BCC6949" w14:textId="77D206F5" w:rsidR="00E93C47" w:rsidRPr="00357E5F" w:rsidRDefault="00DB3A3C" w:rsidP="00DB3A3C">
      <w:pPr>
        <w:tabs>
          <w:tab w:val="left" w:pos="2552"/>
        </w:tabs>
        <w:rPr>
          <w:rFonts w:ascii="Times New Roman" w:hAnsi="Times New Roman" w:cs="Times New Roman"/>
          <w:b w:val="0"/>
          <w:bCs/>
          <w:i/>
          <w:iCs/>
          <w:szCs w:val="26"/>
          <w:lang w:val="en-US"/>
        </w:rPr>
      </w:pPr>
      <w:r>
        <w:rPr>
          <w:rFonts w:ascii="Times New Roman" w:hAnsi="Times New Roman" w:cs="Times New Roman"/>
          <w:b w:val="0"/>
          <w:bCs/>
          <w:i/>
          <w:iCs/>
          <w:szCs w:val="26"/>
          <w:lang w:val="en-US"/>
        </w:rPr>
        <w:tab/>
      </w:r>
      <w:r w:rsidR="00E93C47" w:rsidRPr="00357E5F">
        <w:rPr>
          <w:rFonts w:ascii="Times New Roman" w:hAnsi="Times New Roman" w:cs="Times New Roman"/>
          <w:b w:val="0"/>
          <w:bCs/>
          <w:i/>
          <w:iCs/>
          <w:szCs w:val="26"/>
          <w:lang w:val="en-US"/>
        </w:rPr>
        <w:t>TP.HCM</w:t>
      </w:r>
      <w:r w:rsidR="00404022" w:rsidRPr="00357E5F">
        <w:rPr>
          <w:rFonts w:ascii="Times New Roman" w:hAnsi="Times New Roman" w:cs="Times New Roman"/>
          <w:b w:val="0"/>
          <w:bCs/>
          <w:i/>
          <w:iCs/>
          <w:szCs w:val="26"/>
          <w:lang w:val="en-US"/>
        </w:rPr>
        <w:t xml:space="preserve">, </w:t>
      </w:r>
      <w:proofErr w:type="spellStart"/>
      <w:r w:rsidR="00404022" w:rsidRPr="00357E5F">
        <w:rPr>
          <w:rFonts w:ascii="Times New Roman" w:hAnsi="Times New Roman" w:cs="Times New Roman"/>
          <w:b w:val="0"/>
          <w:bCs/>
          <w:i/>
          <w:iCs/>
          <w:szCs w:val="26"/>
          <w:lang w:val="en-US"/>
        </w:rPr>
        <w:t>ngày</w:t>
      </w:r>
      <w:proofErr w:type="spellEnd"/>
      <w:r w:rsidR="00404022" w:rsidRPr="00357E5F">
        <w:rPr>
          <w:rFonts w:ascii="Times New Roman" w:hAnsi="Times New Roman" w:cs="Times New Roman"/>
          <w:b w:val="0"/>
          <w:bCs/>
          <w:i/>
          <w:iCs/>
          <w:szCs w:val="26"/>
          <w:lang w:val="en-US"/>
        </w:rPr>
        <w:t xml:space="preserve"> … </w:t>
      </w:r>
      <w:proofErr w:type="spellStart"/>
      <w:r w:rsidR="00404022" w:rsidRPr="00357E5F">
        <w:rPr>
          <w:rFonts w:ascii="Times New Roman" w:hAnsi="Times New Roman" w:cs="Times New Roman"/>
          <w:b w:val="0"/>
          <w:bCs/>
          <w:i/>
          <w:iCs/>
          <w:szCs w:val="26"/>
          <w:lang w:val="en-US"/>
        </w:rPr>
        <w:t>tháng</w:t>
      </w:r>
      <w:proofErr w:type="spellEnd"/>
      <w:r w:rsidR="00404022" w:rsidRPr="00357E5F">
        <w:rPr>
          <w:rFonts w:ascii="Times New Roman" w:hAnsi="Times New Roman" w:cs="Times New Roman"/>
          <w:b w:val="0"/>
          <w:bCs/>
          <w:i/>
          <w:iCs/>
          <w:szCs w:val="26"/>
          <w:lang w:val="en-US"/>
        </w:rPr>
        <w:t xml:space="preserve"> … </w:t>
      </w:r>
      <w:proofErr w:type="spellStart"/>
      <w:r w:rsidR="00404022" w:rsidRPr="00357E5F">
        <w:rPr>
          <w:rFonts w:ascii="Times New Roman" w:hAnsi="Times New Roman" w:cs="Times New Roman"/>
          <w:b w:val="0"/>
          <w:bCs/>
          <w:i/>
          <w:iCs/>
          <w:szCs w:val="26"/>
          <w:lang w:val="en-US"/>
        </w:rPr>
        <w:t>năm</w:t>
      </w:r>
      <w:proofErr w:type="spellEnd"/>
      <w:r w:rsidR="00404022" w:rsidRPr="00357E5F">
        <w:rPr>
          <w:rFonts w:ascii="Times New Roman" w:hAnsi="Times New Roman" w:cs="Times New Roman"/>
          <w:b w:val="0"/>
          <w:bCs/>
          <w:i/>
          <w:iCs/>
          <w:szCs w:val="26"/>
          <w:lang w:val="en-US"/>
        </w:rPr>
        <w:t xml:space="preserve"> …</w:t>
      </w:r>
    </w:p>
    <w:p w14:paraId="7CA22EC4" w14:textId="1FA5FF13" w:rsidR="00E93C47" w:rsidRPr="00357E5F" w:rsidRDefault="00357E5F" w:rsidP="00F41560">
      <w:pPr>
        <w:tabs>
          <w:tab w:val="left" w:pos="1985"/>
        </w:tabs>
        <w:spacing w:after="0" w:line="360" w:lineRule="auto"/>
        <w:ind w:right="1418"/>
        <w:jc w:val="both"/>
        <w:rPr>
          <w:rFonts w:ascii="Times New Roman" w:hAnsi="Times New Roman" w:cs="Times New Roman"/>
          <w:szCs w:val="26"/>
          <w:u w:val="single"/>
          <w:lang w:val="en-US"/>
        </w:rPr>
      </w:pPr>
      <w:r>
        <w:rPr>
          <w:rFonts w:ascii="Times New Roman" w:hAnsi="Times New Roman" w:cs="Times New Roman"/>
          <w:szCs w:val="26"/>
          <w:u w:val="single"/>
          <w:lang w:val="en-US"/>
        </w:rPr>
        <w:br w:type="page"/>
      </w:r>
      <w:proofErr w:type="spellStart"/>
      <w:r w:rsidR="00236141">
        <w:rPr>
          <w:rFonts w:ascii="Times New Roman" w:hAnsi="Times New Roman" w:cs="Times New Roman"/>
          <w:szCs w:val="26"/>
          <w:lang w:val="en-US"/>
        </w:rPr>
        <w:lastRenderedPageBreak/>
        <w:t>Chương</w:t>
      </w:r>
      <w:proofErr w:type="spellEnd"/>
      <w:r w:rsidR="00236141">
        <w:rPr>
          <w:rFonts w:ascii="Times New Roman" w:hAnsi="Times New Roman" w:cs="Times New Roman"/>
          <w:szCs w:val="26"/>
          <w:lang w:val="en-US"/>
        </w:rPr>
        <w:t xml:space="preserve"> 1</w:t>
      </w:r>
      <w:r w:rsidR="00E93C47" w:rsidRPr="00357E5F">
        <w:rPr>
          <w:rFonts w:ascii="Times New Roman" w:hAnsi="Times New Roman" w:cs="Times New Roman"/>
          <w:szCs w:val="26"/>
          <w:lang w:val="en-US"/>
        </w:rPr>
        <w:t xml:space="preserve">: </w:t>
      </w:r>
      <w:r w:rsidR="00E93C47" w:rsidRPr="00236141">
        <w:rPr>
          <w:rFonts w:ascii="Times New Roman" w:hAnsi="Times New Roman" w:cs="Times New Roman"/>
          <w:sz w:val="28"/>
          <w:szCs w:val="28"/>
          <w:lang w:val="en-US"/>
        </w:rPr>
        <w:t>GIỚI THIỆU</w:t>
      </w:r>
    </w:p>
    <w:p w14:paraId="3D23FB27" w14:textId="67E23CD3" w:rsidR="00E93C47" w:rsidRDefault="00E93C47" w:rsidP="00E7030C">
      <w:pPr>
        <w:pStyle w:val="Heading2"/>
        <w:rPr>
          <w:rFonts w:ascii="Times New Roman" w:hAnsi="Times New Roman" w:cs="Times New Roman"/>
          <w:color w:val="000000" w:themeColor="text1"/>
          <w:lang w:val="en-US"/>
        </w:rPr>
      </w:pPr>
      <w:proofErr w:type="spellStart"/>
      <w:r w:rsidRPr="00357E5F">
        <w:rPr>
          <w:rFonts w:ascii="Times New Roman" w:hAnsi="Times New Roman" w:cs="Times New Roman"/>
          <w:color w:val="000000" w:themeColor="text1"/>
          <w:lang w:val="en-US"/>
        </w:rPr>
        <w:t>Giới</w:t>
      </w:r>
      <w:proofErr w:type="spellEnd"/>
      <w:r w:rsidRPr="00357E5F">
        <w:rPr>
          <w:rFonts w:ascii="Times New Roman" w:hAnsi="Times New Roman" w:cs="Times New Roman"/>
          <w:color w:val="000000" w:themeColor="text1"/>
          <w:lang w:val="en-US"/>
        </w:rPr>
        <w:t xml:space="preserve"> </w:t>
      </w:r>
      <w:commentRangeStart w:id="0"/>
      <w:proofErr w:type="spellStart"/>
      <w:r w:rsidRPr="00357E5F">
        <w:rPr>
          <w:rFonts w:ascii="Times New Roman" w:hAnsi="Times New Roman" w:cs="Times New Roman"/>
          <w:color w:val="000000" w:themeColor="text1"/>
          <w:lang w:val="en-US"/>
        </w:rPr>
        <w:t>thiệu</w:t>
      </w:r>
      <w:commentRangeEnd w:id="0"/>
      <w:proofErr w:type="spellEnd"/>
      <w:r w:rsidR="002D7122">
        <w:rPr>
          <w:rStyle w:val="CommentReference"/>
          <w:rFonts w:ascii="Arial" w:eastAsiaTheme="minorHAnsi" w:hAnsi="Arial" w:cstheme="minorBidi"/>
          <w:color w:val="000000" w:themeColor="text1"/>
        </w:rPr>
        <w:commentReference w:id="0"/>
      </w:r>
    </w:p>
    <w:p w14:paraId="6A9DDF47" w14:textId="5CE0668F" w:rsidR="00357E5F" w:rsidRDefault="00357E5F" w:rsidP="00357E5F">
      <w:pPr>
        <w:ind w:firstLine="425"/>
        <w:jc w:val="both"/>
        <w:rPr>
          <w:ins w:id="1" w:author="Microsoft Office User" w:date="2020-02-17T00:14:00Z"/>
          <w:rFonts w:ascii="Times New Roman" w:hAnsi="Times New Roman" w:cs="Times New Roman"/>
          <w:b w:val="0"/>
          <w:bCs/>
          <w:lang w:val="en-US"/>
        </w:rPr>
      </w:pPr>
      <w:del w:id="2" w:author="Microsoft Office User" w:date="2020-02-17T00:09:00Z">
        <w:r w:rsidRPr="00357E5F" w:rsidDel="002D7122">
          <w:rPr>
            <w:rFonts w:ascii="Times New Roman" w:hAnsi="Times New Roman" w:cs="Times New Roman"/>
            <w:b w:val="0"/>
            <w:bCs/>
            <w:lang w:val="en-US"/>
          </w:rPr>
          <w:delText xml:space="preserve">Mỗi một năm trôi qua, </w:delText>
        </w:r>
      </w:del>
      <w:proofErr w:type="spellStart"/>
      <w:r w:rsidRPr="00357E5F">
        <w:rPr>
          <w:rFonts w:ascii="Times New Roman" w:hAnsi="Times New Roman" w:cs="Times New Roman"/>
          <w:b w:val="0"/>
          <w:bCs/>
          <w:lang w:val="en-US"/>
        </w:rPr>
        <w:t>Thành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phố</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Hồ</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Chí</w:t>
      </w:r>
      <w:proofErr w:type="spellEnd"/>
      <w:r w:rsidRPr="00357E5F">
        <w:rPr>
          <w:rFonts w:ascii="Times New Roman" w:hAnsi="Times New Roman" w:cs="Times New Roman"/>
          <w:b w:val="0"/>
          <w:bCs/>
          <w:lang w:val="en-US"/>
        </w:rPr>
        <w:t xml:space="preserve"> Minh </w:t>
      </w:r>
      <w:proofErr w:type="spellStart"/>
      <w:r w:rsidRPr="00357E5F">
        <w:rPr>
          <w:rFonts w:ascii="Times New Roman" w:hAnsi="Times New Roman" w:cs="Times New Roman"/>
          <w:b w:val="0"/>
          <w:bCs/>
          <w:lang w:val="en-US"/>
        </w:rPr>
        <w:t>luôn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điểm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đến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lựa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chọn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rất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nhiều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bạn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chặng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đường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Đại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học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mình</w:t>
      </w:r>
      <w:proofErr w:type="spellEnd"/>
      <w:r w:rsidRPr="00357E5F">
        <w:rPr>
          <w:rFonts w:ascii="Times New Roman" w:hAnsi="Times New Roman" w:cs="Times New Roman"/>
          <w:b w:val="0"/>
          <w:bCs/>
          <w:lang w:val="en-US"/>
        </w:rPr>
        <w:t xml:space="preserve">. </w:t>
      </w:r>
      <w:del w:id="3" w:author="Microsoft Office User" w:date="2020-02-17T00:10:00Z">
        <w:r w:rsidRPr="00357E5F" w:rsidDel="002D7122">
          <w:rPr>
            <w:rFonts w:ascii="Times New Roman" w:hAnsi="Times New Roman" w:cs="Times New Roman"/>
            <w:b w:val="0"/>
            <w:bCs/>
            <w:lang w:val="en-US"/>
          </w:rPr>
          <w:delText xml:space="preserve">Trong đó, số </w:delText>
        </w:r>
      </w:del>
      <w:proofErr w:type="spellStart"/>
      <w:ins w:id="4" w:author="Microsoft Office User" w:date="2020-02-17T00:10:00Z">
        <w:r w:rsidR="002D7122">
          <w:rPr>
            <w:rFonts w:ascii="Times New Roman" w:hAnsi="Times New Roman" w:cs="Times New Roman"/>
            <w:b w:val="0"/>
            <w:bCs/>
            <w:lang w:val="en-US"/>
          </w:rPr>
          <w:t>với</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số</w:t>
        </w:r>
        <w:proofErr w:type="spellEnd"/>
        <w:r w:rsidR="002D7122">
          <w:rPr>
            <w:rFonts w:ascii="Times New Roman" w:hAnsi="Times New Roman" w:cs="Times New Roman"/>
            <w:b w:val="0"/>
            <w:bCs/>
            <w:lang w:val="en-US"/>
          </w:rPr>
          <w:t xml:space="preserve"> </w:t>
        </w:r>
      </w:ins>
      <w:proofErr w:type="spellStart"/>
      <w:r w:rsidRPr="00357E5F">
        <w:rPr>
          <w:rFonts w:ascii="Times New Roman" w:hAnsi="Times New Roman" w:cs="Times New Roman"/>
          <w:b w:val="0"/>
          <w:bCs/>
          <w:lang w:val="en-US"/>
        </w:rPr>
        <w:t>lượng</w:t>
      </w:r>
      <w:proofErr w:type="spellEnd"/>
      <w:r w:rsidRPr="00357E5F">
        <w:rPr>
          <w:rFonts w:ascii="Times New Roman" w:hAnsi="Times New Roman" w:cs="Times New Roman"/>
          <w:b w:val="0"/>
          <w:bCs/>
          <w:lang w:val="en-US"/>
        </w:rPr>
        <w:t xml:space="preserve"> </w:t>
      </w:r>
      <w:proofErr w:type="spellStart"/>
      <w:ins w:id="5" w:author="Microsoft Office User" w:date="2020-02-17T00:10:00Z">
        <w:r w:rsidR="002D7122">
          <w:rPr>
            <w:rFonts w:ascii="Times New Roman" w:hAnsi="Times New Roman" w:cs="Times New Roman"/>
            <w:b w:val="0"/>
            <w:bCs/>
            <w:lang w:val="en-US"/>
          </w:rPr>
          <w:t>lớn</w:t>
        </w:r>
        <w:proofErr w:type="spellEnd"/>
        <w:r w:rsidR="002D7122">
          <w:rPr>
            <w:rFonts w:ascii="Times New Roman" w:hAnsi="Times New Roman" w:cs="Times New Roman"/>
            <w:b w:val="0"/>
            <w:bCs/>
            <w:lang w:val="en-US"/>
          </w:rPr>
          <w:t xml:space="preserve"> </w:t>
        </w:r>
      </w:ins>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ngoại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tỉnh</w:t>
      </w:r>
      <w:proofErr w:type="spellEnd"/>
      <w:r w:rsidRPr="00357E5F">
        <w:rPr>
          <w:rFonts w:ascii="Times New Roman" w:hAnsi="Times New Roman" w:cs="Times New Roman"/>
          <w:b w:val="0"/>
          <w:bCs/>
          <w:lang w:val="en-US"/>
        </w:rPr>
        <w:t xml:space="preserve"> </w:t>
      </w:r>
      <w:ins w:id="6" w:author="Microsoft Office User" w:date="2020-02-17T00:13:00Z">
        <w:r w:rsidR="002D7122">
          <w:rPr>
            <w:rFonts w:ascii="Times New Roman" w:hAnsi="Times New Roman" w:cs="Times New Roman"/>
            <w:b w:val="0"/>
            <w:bCs/>
            <w:lang w:val="vi-VN"/>
          </w:rPr>
          <w:t>(số liệ, trích nguồn)</w:t>
        </w:r>
      </w:ins>
      <w:del w:id="7" w:author="Microsoft Office User" w:date="2020-02-17T00:10:00Z">
        <w:r w:rsidRPr="00357E5F" w:rsidDel="002D7122">
          <w:rPr>
            <w:rFonts w:ascii="Times New Roman" w:hAnsi="Times New Roman" w:cs="Times New Roman"/>
            <w:b w:val="0"/>
            <w:bCs/>
            <w:lang w:val="en-US"/>
          </w:rPr>
          <w:delText>thường chiếm một phần rất lớn</w:delText>
        </w:r>
      </w:del>
      <w:ins w:id="8" w:author="Microsoft Office User" w:date="2020-02-17T00:10:00Z">
        <w:r w:rsidR="002D7122">
          <w:rPr>
            <w:rFonts w:ascii="Times New Roman" w:hAnsi="Times New Roman" w:cs="Times New Roman"/>
            <w:b w:val="0"/>
            <w:bCs/>
            <w:lang w:val="vi-VN"/>
          </w:rPr>
          <w:t xml:space="preserve">. </w:t>
        </w:r>
      </w:ins>
      <w:del w:id="9" w:author="Microsoft Office User" w:date="2020-02-17T00:10:00Z">
        <w:r w:rsidRPr="00357E5F" w:rsidDel="002D7122">
          <w:rPr>
            <w:rFonts w:ascii="Times New Roman" w:hAnsi="Times New Roman" w:cs="Times New Roman"/>
            <w:b w:val="0"/>
            <w:bCs/>
            <w:lang w:val="en-US"/>
          </w:rPr>
          <w:delText xml:space="preserve">. Và </w:delText>
        </w:r>
      </w:del>
      <w:proofErr w:type="spellStart"/>
      <w:ins w:id="10" w:author="Microsoft Office User" w:date="2020-02-17T00:10:00Z">
        <w:r w:rsidR="002D7122">
          <w:rPr>
            <w:rFonts w:ascii="Times New Roman" w:hAnsi="Times New Roman" w:cs="Times New Roman"/>
            <w:b w:val="0"/>
            <w:bCs/>
            <w:lang w:val="en-US"/>
          </w:rPr>
          <w:t>Đ</w:t>
        </w:r>
      </w:ins>
      <w:del w:id="11" w:author="Microsoft Office User" w:date="2020-02-17T00:10:00Z">
        <w:r w:rsidRPr="00357E5F" w:rsidDel="002D7122">
          <w:rPr>
            <w:rFonts w:ascii="Times New Roman" w:hAnsi="Times New Roman" w:cs="Times New Roman"/>
            <w:b w:val="0"/>
            <w:bCs/>
            <w:lang w:val="en-US"/>
          </w:rPr>
          <w:delText>đ</w:delText>
        </w:r>
      </w:del>
      <w:r w:rsidRPr="00357E5F">
        <w:rPr>
          <w:rFonts w:ascii="Times New Roman" w:hAnsi="Times New Roman" w:cs="Times New Roman"/>
          <w:b w:val="0"/>
          <w:bCs/>
          <w:lang w:val="en-US"/>
        </w:rPr>
        <w:t>iều</w:t>
      </w:r>
      <w:proofErr w:type="spellEnd"/>
      <w:r w:rsidRPr="00357E5F">
        <w:rPr>
          <w:rFonts w:ascii="Times New Roman" w:hAnsi="Times New Roman" w:cs="Times New Roman"/>
          <w:b w:val="0"/>
          <w:bCs/>
          <w:lang w:val="en-US"/>
        </w:rPr>
        <w:t xml:space="preserve"> </w:t>
      </w:r>
      <w:del w:id="12" w:author="Microsoft Office User" w:date="2020-02-17T00:10:00Z">
        <w:r w:rsidRPr="00357E5F" w:rsidDel="002D7122">
          <w:rPr>
            <w:rFonts w:ascii="Times New Roman" w:hAnsi="Times New Roman" w:cs="Times New Roman"/>
            <w:b w:val="0"/>
            <w:bCs/>
            <w:lang w:val="en-US"/>
          </w:rPr>
          <w:delText xml:space="preserve">quan trọng đầu tiên đối với các bạn này chính là chỗ ở. </w:delText>
        </w:r>
      </w:del>
      <w:proofErr w:type="spellStart"/>
      <w:ins w:id="13" w:author="Microsoft Office User" w:date="2020-02-17T00:10:00Z">
        <w:r w:rsidR="002D7122">
          <w:rPr>
            <w:rFonts w:ascii="Times New Roman" w:hAnsi="Times New Roman" w:cs="Times New Roman"/>
            <w:b w:val="0"/>
            <w:bCs/>
            <w:lang w:val="en-US"/>
          </w:rPr>
          <w:t>này</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đã</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tạo</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nên</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một</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nhu</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cầu</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thường</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xuyên</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về</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chỗ</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trọ</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tại</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thành</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phố</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Hồ</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Chí</w:t>
        </w:r>
        <w:proofErr w:type="spellEnd"/>
        <w:r w:rsidR="002D7122">
          <w:rPr>
            <w:rFonts w:ascii="Times New Roman" w:hAnsi="Times New Roman" w:cs="Times New Roman"/>
            <w:b w:val="0"/>
            <w:bCs/>
            <w:lang w:val="en-US"/>
          </w:rPr>
          <w:t xml:space="preserve"> </w:t>
        </w:r>
        <w:proofErr w:type="spellStart"/>
        <w:r w:rsidR="002D7122">
          <w:rPr>
            <w:rFonts w:ascii="Times New Roman" w:hAnsi="Times New Roman" w:cs="Times New Roman"/>
            <w:b w:val="0"/>
            <w:bCs/>
            <w:lang w:val="en-US"/>
          </w:rPr>
          <w:t>Mình</w:t>
        </w:r>
        <w:proofErr w:type="spellEnd"/>
        <w:r w:rsidR="002D7122">
          <w:rPr>
            <w:rFonts w:ascii="Times New Roman" w:hAnsi="Times New Roman" w:cs="Times New Roman"/>
            <w:b w:val="0"/>
            <w:bCs/>
            <w:lang w:val="en-US"/>
          </w:rPr>
          <w:t>,</w:t>
        </w:r>
        <w:r w:rsidR="002D7122">
          <w:rPr>
            <w:rFonts w:ascii="Times New Roman" w:hAnsi="Times New Roman" w:cs="Times New Roman"/>
            <w:b w:val="0"/>
            <w:bCs/>
            <w:lang w:val="vi-VN"/>
          </w:rPr>
          <w:t xml:space="preserve">. </w:t>
        </w:r>
      </w:ins>
      <w:proofErr w:type="spellStart"/>
      <w:r w:rsidRPr="00357E5F">
        <w:rPr>
          <w:rFonts w:ascii="Times New Roman" w:hAnsi="Times New Roman" w:cs="Times New Roman"/>
          <w:b w:val="0"/>
          <w:bCs/>
          <w:lang w:val="en-US"/>
        </w:rPr>
        <w:t>Thế</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cầu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về</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chỗ</w:t>
      </w:r>
      <w:proofErr w:type="spellEnd"/>
      <w:r w:rsidRPr="00357E5F">
        <w:rPr>
          <w:rFonts w:ascii="Times New Roman" w:hAnsi="Times New Roman" w:cs="Times New Roman"/>
          <w:b w:val="0"/>
          <w:bCs/>
          <w:lang w:val="en-US"/>
        </w:rPr>
        <w:t xml:space="preserve"> ở, </w:t>
      </w:r>
      <w:proofErr w:type="spellStart"/>
      <w:r w:rsidRPr="00357E5F">
        <w:rPr>
          <w:rFonts w:ascii="Times New Roman" w:hAnsi="Times New Roman" w:cs="Times New Roman"/>
          <w:b w:val="0"/>
          <w:bCs/>
          <w:lang w:val="en-US"/>
        </w:rPr>
        <w:t>nhà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một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trong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những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vấn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đề</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vô</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cùng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quan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cần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thiết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đối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với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mỗi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xa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thành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phố</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học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tập</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Trong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số</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đó</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đã</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có</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rất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nhiều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bạn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lựa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chọn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chỗ</w:t>
      </w:r>
      <w:proofErr w:type="spellEnd"/>
      <w:r w:rsidRPr="00357E5F">
        <w:rPr>
          <w:rFonts w:ascii="Times New Roman" w:hAnsi="Times New Roman" w:cs="Times New Roman"/>
          <w:b w:val="0"/>
          <w:bCs/>
          <w:lang w:val="en-US"/>
        </w:rPr>
        <w:t xml:space="preserve"> ở </w:t>
      </w:r>
      <w:proofErr w:type="spellStart"/>
      <w:r w:rsidRPr="00357E5F">
        <w:rPr>
          <w:rFonts w:ascii="Times New Roman" w:hAnsi="Times New Roman" w:cs="Times New Roman"/>
          <w:b w:val="0"/>
          <w:bCs/>
          <w:lang w:val="en-US"/>
        </w:rPr>
        <w:t>là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ký</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túc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xá</w:t>
      </w:r>
      <w:proofErr w:type="spellEnd"/>
      <w:r w:rsidRPr="00357E5F">
        <w:rPr>
          <w:rFonts w:ascii="Times New Roman" w:hAnsi="Times New Roman" w:cs="Times New Roman"/>
          <w:b w:val="0"/>
          <w:bCs/>
          <w:lang w:val="en-US"/>
        </w:rPr>
        <w:t xml:space="preserve"> hay ở </w:t>
      </w:r>
      <w:proofErr w:type="spellStart"/>
      <w:r w:rsidRPr="00357E5F">
        <w:rPr>
          <w:rFonts w:ascii="Times New Roman" w:hAnsi="Times New Roman" w:cs="Times New Roman"/>
          <w:b w:val="0"/>
          <w:bCs/>
          <w:lang w:val="en-US"/>
        </w:rPr>
        <w:t>nhà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người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quen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Nhưng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như</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vậy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vẫn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chưa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đủ</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vẫn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chưa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thể</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đáp</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ứng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nổi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cầu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chỗ</w:t>
      </w:r>
      <w:proofErr w:type="spellEnd"/>
      <w:r w:rsidRPr="00357E5F">
        <w:rPr>
          <w:rFonts w:ascii="Times New Roman" w:hAnsi="Times New Roman" w:cs="Times New Roman"/>
          <w:b w:val="0"/>
          <w:bCs/>
          <w:lang w:val="en-US"/>
        </w:rPr>
        <w:t xml:space="preserve"> ở </w:t>
      </w:r>
      <w:proofErr w:type="spellStart"/>
      <w:r w:rsidRPr="00357E5F">
        <w:rPr>
          <w:rFonts w:ascii="Times New Roman" w:hAnsi="Times New Roman" w:cs="Times New Roman"/>
          <w:b w:val="0"/>
          <w:bCs/>
          <w:lang w:val="en-US"/>
        </w:rPr>
        <w:t>cho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số</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lượng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quá</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lớn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như</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thế</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chỉ</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một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bộ</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phận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số</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ít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thuộc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trong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diện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chính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sách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hộ</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nghèo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được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vào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kí</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túc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xá</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trường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Phần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lớn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số</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tân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còn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lại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thì</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phải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tự</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chủ</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động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trong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việc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tìm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chỗ</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ăn</w:t>
      </w:r>
      <w:proofErr w:type="spellEnd"/>
      <w:r w:rsidRPr="00357E5F">
        <w:rPr>
          <w:rFonts w:ascii="Times New Roman" w:hAnsi="Times New Roman" w:cs="Times New Roman"/>
          <w:b w:val="0"/>
          <w:bCs/>
          <w:lang w:val="en-US"/>
        </w:rPr>
        <w:t xml:space="preserve"> ở </w:t>
      </w:r>
      <w:proofErr w:type="spellStart"/>
      <w:r w:rsidRPr="00357E5F">
        <w:rPr>
          <w:rFonts w:ascii="Times New Roman" w:hAnsi="Times New Roman" w:cs="Times New Roman"/>
          <w:b w:val="0"/>
          <w:bCs/>
          <w:lang w:val="en-US"/>
        </w:rPr>
        <w:t>để</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phục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vụ</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công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việc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học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tập</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sống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mình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Nắm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bắt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được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cầu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thiết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yếu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các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dịch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vụ</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thường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bắt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đầu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tăng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giá</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phòng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khiến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cuộc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chạy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đua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tìm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kiếm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chỗ</w:t>
      </w:r>
      <w:proofErr w:type="spellEnd"/>
      <w:r w:rsidRPr="00357E5F">
        <w:rPr>
          <w:rFonts w:ascii="Times New Roman" w:hAnsi="Times New Roman" w:cs="Times New Roman"/>
          <w:b w:val="0"/>
          <w:bCs/>
          <w:lang w:val="en-US"/>
        </w:rPr>
        <w:t xml:space="preserve"> ở </w:t>
      </w:r>
      <w:proofErr w:type="spellStart"/>
      <w:r w:rsidRPr="00357E5F">
        <w:rPr>
          <w:rFonts w:ascii="Times New Roman" w:hAnsi="Times New Roman" w:cs="Times New Roman"/>
          <w:b w:val="0"/>
          <w:bCs/>
          <w:lang w:val="en-US"/>
        </w:rPr>
        <w:t>lại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càng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thêm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khó</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khăn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cùng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với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đó</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xuất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hiện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tình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trạng</w:t>
      </w:r>
      <w:proofErr w:type="spellEnd"/>
      <w:r w:rsidRPr="00357E5F">
        <w:rPr>
          <w:rFonts w:ascii="Times New Roman" w:hAnsi="Times New Roman" w:cs="Times New Roman"/>
          <w:b w:val="0"/>
          <w:bCs/>
          <w:lang w:val="en-US"/>
        </w:rPr>
        <w:t xml:space="preserve"> </w:t>
      </w:r>
      <w:r w:rsidRPr="002D7122">
        <w:rPr>
          <w:rFonts w:ascii="Times New Roman" w:hAnsi="Times New Roman" w:cs="Times New Roman"/>
          <w:b w:val="0"/>
          <w:bCs/>
          <w:strike/>
          <w:lang w:val="en-US"/>
          <w:rPrChange w:id="14" w:author="Microsoft Office User" w:date="2020-02-17T00:13:00Z">
            <w:rPr>
              <w:rFonts w:ascii="Times New Roman" w:hAnsi="Times New Roman" w:cs="Times New Roman"/>
              <w:b w:val="0"/>
              <w:bCs/>
              <w:lang w:val="en-US"/>
            </w:rPr>
          </w:rPrChange>
        </w:rPr>
        <w:t>“</w:t>
      </w:r>
      <w:proofErr w:type="spellStart"/>
      <w:r w:rsidRPr="002D7122">
        <w:rPr>
          <w:rFonts w:ascii="Times New Roman" w:hAnsi="Times New Roman" w:cs="Times New Roman"/>
          <w:b w:val="0"/>
          <w:bCs/>
          <w:strike/>
          <w:lang w:val="en-US"/>
          <w:rPrChange w:id="15" w:author="Microsoft Office User" w:date="2020-02-17T00:13:00Z">
            <w:rPr>
              <w:rFonts w:ascii="Times New Roman" w:hAnsi="Times New Roman" w:cs="Times New Roman"/>
              <w:b w:val="0"/>
              <w:bCs/>
              <w:lang w:val="en-US"/>
            </w:rPr>
          </w:rPrChange>
        </w:rPr>
        <w:t>cò</w:t>
      </w:r>
      <w:proofErr w:type="spellEnd"/>
      <w:r w:rsidRPr="002D7122">
        <w:rPr>
          <w:rFonts w:ascii="Times New Roman" w:hAnsi="Times New Roman" w:cs="Times New Roman"/>
          <w:b w:val="0"/>
          <w:bCs/>
          <w:strike/>
          <w:lang w:val="en-US"/>
          <w:rPrChange w:id="16" w:author="Microsoft Office User" w:date="2020-02-17T00:13:00Z">
            <w:rPr>
              <w:rFonts w:ascii="Times New Roman" w:hAnsi="Times New Roman" w:cs="Times New Roman"/>
              <w:b w:val="0"/>
              <w:bCs/>
              <w:lang w:val="en-US"/>
            </w:rPr>
          </w:rPrChange>
        </w:rPr>
        <w:t xml:space="preserve"> </w:t>
      </w:r>
      <w:proofErr w:type="spellStart"/>
      <w:r w:rsidRPr="002D7122">
        <w:rPr>
          <w:rFonts w:ascii="Times New Roman" w:hAnsi="Times New Roman" w:cs="Times New Roman"/>
          <w:b w:val="0"/>
          <w:bCs/>
          <w:strike/>
          <w:lang w:val="en-US"/>
          <w:rPrChange w:id="17" w:author="Microsoft Office User" w:date="2020-02-17T00:13:00Z">
            <w:rPr>
              <w:rFonts w:ascii="Times New Roman" w:hAnsi="Times New Roman" w:cs="Times New Roman"/>
              <w:b w:val="0"/>
              <w:bCs/>
              <w:lang w:val="en-US"/>
            </w:rPr>
          </w:rPrChange>
        </w:rPr>
        <w:t>mồi</w:t>
      </w:r>
      <w:proofErr w:type="spellEnd"/>
      <w:r w:rsidRPr="002D7122">
        <w:rPr>
          <w:rFonts w:ascii="Times New Roman" w:hAnsi="Times New Roman" w:cs="Times New Roman"/>
          <w:b w:val="0"/>
          <w:bCs/>
          <w:strike/>
          <w:lang w:val="en-US"/>
          <w:rPrChange w:id="18" w:author="Microsoft Office User" w:date="2020-02-17T00:13:00Z">
            <w:rPr>
              <w:rFonts w:ascii="Times New Roman" w:hAnsi="Times New Roman" w:cs="Times New Roman"/>
              <w:b w:val="0"/>
              <w:bCs/>
              <w:lang w:val="en-US"/>
            </w:rPr>
          </w:rPrChange>
        </w:rPr>
        <w:t xml:space="preserve">” </w:t>
      </w:r>
      <w:proofErr w:type="spellStart"/>
      <w:r w:rsidRPr="002D7122">
        <w:rPr>
          <w:rFonts w:ascii="Times New Roman" w:hAnsi="Times New Roman" w:cs="Times New Roman"/>
          <w:b w:val="0"/>
          <w:bCs/>
          <w:strike/>
          <w:lang w:val="en-US"/>
          <w:rPrChange w:id="19" w:author="Microsoft Office User" w:date="2020-02-17T00:13:00Z">
            <w:rPr>
              <w:rFonts w:ascii="Times New Roman" w:hAnsi="Times New Roman" w:cs="Times New Roman"/>
              <w:b w:val="0"/>
              <w:bCs/>
              <w:lang w:val="en-US"/>
            </w:rPr>
          </w:rPrChange>
        </w:rPr>
        <w:t>để</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lừa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đảo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thuê</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phòng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Năm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nào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cũng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vậy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cứ</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đến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mùa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nhập</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học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chuyện</w:t>
      </w:r>
      <w:proofErr w:type="spellEnd"/>
      <w:r w:rsidRPr="00357E5F">
        <w:rPr>
          <w:rFonts w:ascii="Times New Roman" w:hAnsi="Times New Roman" w:cs="Times New Roman"/>
          <w:b w:val="0"/>
          <w:bCs/>
          <w:lang w:val="en-US"/>
        </w:rPr>
        <w:t xml:space="preserve"> </w:t>
      </w:r>
      <w:r w:rsidRPr="002D7122">
        <w:rPr>
          <w:rFonts w:ascii="Times New Roman" w:hAnsi="Times New Roman" w:cs="Times New Roman"/>
          <w:b w:val="0"/>
          <w:bCs/>
          <w:strike/>
          <w:lang w:val="en-US"/>
          <w:rPrChange w:id="20" w:author="Microsoft Office User" w:date="2020-02-17T00:13:00Z">
            <w:rPr>
              <w:rFonts w:ascii="Times New Roman" w:hAnsi="Times New Roman" w:cs="Times New Roman"/>
              <w:b w:val="0"/>
              <w:bCs/>
              <w:lang w:val="en-US"/>
            </w:rPr>
          </w:rPrChange>
        </w:rPr>
        <w:t>"</w:t>
      </w:r>
      <w:proofErr w:type="spellStart"/>
      <w:r w:rsidRPr="002D7122">
        <w:rPr>
          <w:rFonts w:ascii="Times New Roman" w:hAnsi="Times New Roman" w:cs="Times New Roman"/>
          <w:b w:val="0"/>
          <w:bCs/>
          <w:strike/>
          <w:lang w:val="en-US"/>
          <w:rPrChange w:id="21" w:author="Microsoft Office User" w:date="2020-02-17T00:13:00Z">
            <w:rPr>
              <w:rFonts w:ascii="Times New Roman" w:hAnsi="Times New Roman" w:cs="Times New Roman"/>
              <w:b w:val="0"/>
              <w:bCs/>
              <w:lang w:val="en-US"/>
            </w:rPr>
          </w:rPrChange>
        </w:rPr>
        <w:t>bị</w:t>
      </w:r>
      <w:proofErr w:type="spellEnd"/>
      <w:r w:rsidRPr="002D7122">
        <w:rPr>
          <w:rFonts w:ascii="Times New Roman" w:hAnsi="Times New Roman" w:cs="Times New Roman"/>
          <w:b w:val="0"/>
          <w:bCs/>
          <w:strike/>
          <w:lang w:val="en-US"/>
          <w:rPrChange w:id="22" w:author="Microsoft Office User" w:date="2020-02-17T00:13:00Z">
            <w:rPr>
              <w:rFonts w:ascii="Times New Roman" w:hAnsi="Times New Roman" w:cs="Times New Roman"/>
              <w:b w:val="0"/>
              <w:bCs/>
              <w:lang w:val="en-US"/>
            </w:rPr>
          </w:rPrChange>
        </w:rPr>
        <w:t xml:space="preserve"> </w:t>
      </w:r>
      <w:proofErr w:type="spellStart"/>
      <w:r w:rsidRPr="002D7122">
        <w:rPr>
          <w:rFonts w:ascii="Times New Roman" w:hAnsi="Times New Roman" w:cs="Times New Roman"/>
          <w:b w:val="0"/>
          <w:bCs/>
          <w:strike/>
          <w:lang w:val="en-US"/>
          <w:rPrChange w:id="23" w:author="Microsoft Office User" w:date="2020-02-17T00:13:00Z">
            <w:rPr>
              <w:rFonts w:ascii="Times New Roman" w:hAnsi="Times New Roman" w:cs="Times New Roman"/>
              <w:b w:val="0"/>
              <w:bCs/>
              <w:lang w:val="en-US"/>
            </w:rPr>
          </w:rPrChange>
        </w:rPr>
        <w:t>dụ</w:t>
      </w:r>
      <w:proofErr w:type="spellEnd"/>
      <w:r w:rsidRPr="002D7122">
        <w:rPr>
          <w:rFonts w:ascii="Times New Roman" w:hAnsi="Times New Roman" w:cs="Times New Roman"/>
          <w:b w:val="0"/>
          <w:bCs/>
          <w:strike/>
          <w:lang w:val="en-US"/>
          <w:rPrChange w:id="24" w:author="Microsoft Office User" w:date="2020-02-17T00:13:00Z">
            <w:rPr>
              <w:rFonts w:ascii="Times New Roman" w:hAnsi="Times New Roman" w:cs="Times New Roman"/>
              <w:b w:val="0"/>
              <w:bCs/>
              <w:lang w:val="en-US"/>
            </w:rPr>
          </w:rPrChange>
        </w:rPr>
        <w:t>"</w:t>
      </w:r>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thuê</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phòng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với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chất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lượng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tồi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quá</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đỗi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bình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thường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Đấy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chưa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kể</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đến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các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vấn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đề</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bất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cập</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khác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xoay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quanh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Cứ</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thế</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không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ít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từ</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chỗ</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để</w:t>
      </w:r>
      <w:proofErr w:type="spellEnd"/>
      <w:r w:rsidRPr="00357E5F">
        <w:rPr>
          <w:rFonts w:ascii="Times New Roman" w:hAnsi="Times New Roman" w:cs="Times New Roman"/>
          <w:b w:val="0"/>
          <w:bCs/>
          <w:lang w:val="en-US"/>
        </w:rPr>
        <w:t xml:space="preserve"> ở </w:t>
      </w:r>
      <w:proofErr w:type="spellStart"/>
      <w:r w:rsidRPr="00357E5F">
        <w:rPr>
          <w:rFonts w:ascii="Times New Roman" w:hAnsi="Times New Roman" w:cs="Times New Roman"/>
          <w:b w:val="0"/>
          <w:bCs/>
          <w:lang w:val="en-US"/>
        </w:rPr>
        <w:t>lại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biến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thành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nỗi</w:t>
      </w:r>
      <w:proofErr w:type="spellEnd"/>
      <w:r w:rsidRPr="00357E5F">
        <w:rPr>
          <w:rFonts w:ascii="Times New Roman" w:hAnsi="Times New Roman" w:cs="Times New Roman"/>
          <w:b w:val="0"/>
          <w:bCs/>
          <w:lang w:val="en-US"/>
        </w:rPr>
        <w:t xml:space="preserve"> lo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các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bạn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
    <w:p w14:paraId="27CB7675" w14:textId="0B95DBE5" w:rsidR="002D7122" w:rsidRDefault="002D7122" w:rsidP="002D7122">
      <w:pPr>
        <w:pStyle w:val="ListParagraph"/>
        <w:numPr>
          <w:ilvl w:val="0"/>
          <w:numId w:val="6"/>
        </w:numPr>
        <w:jc w:val="both"/>
        <w:rPr>
          <w:ins w:id="25" w:author="Microsoft Office User" w:date="2020-02-17T00:15:00Z"/>
          <w:rFonts w:ascii="Times New Roman" w:hAnsi="Times New Roman" w:cs="Times New Roman"/>
          <w:b w:val="0"/>
          <w:bCs/>
          <w:lang w:val="vi-VN"/>
        </w:rPr>
      </w:pPr>
      <w:ins w:id="26" w:author="Microsoft Office User" w:date="2020-02-17T00:14:00Z">
        <w:r>
          <w:rPr>
            <w:rFonts w:ascii="Times New Roman" w:hAnsi="Times New Roman" w:cs="Times New Roman"/>
            <w:b w:val="0"/>
            <w:bCs/>
            <w:lang w:val="vi-VN"/>
          </w:rPr>
          <w:t>CÓ PHẢI ĐOẠN NÀY NHÓM ĐANG MUỐN ĐỀ CẬP ĐẾN VAI trò CỦA VIỆC THUE PHÒNG TR</w:t>
        </w:r>
      </w:ins>
      <w:ins w:id="27" w:author="Microsoft Office User" w:date="2020-02-17T00:15:00Z">
        <w:r>
          <w:rPr>
            <w:rFonts w:ascii="Times New Roman" w:hAnsi="Times New Roman" w:cs="Times New Roman"/>
            <w:b w:val="0"/>
            <w:bCs/>
            <w:lang w:val="vi-VN"/>
          </w:rPr>
          <w:t>Ọ TẠI TPHCM ??? NẾU NHƯ VẬY NHÓM CẦN SẮP XẾP LẠI LẬP LUẬN CỦA BÀI VIẾT.</w:t>
        </w:r>
      </w:ins>
    </w:p>
    <w:p w14:paraId="36434DBC" w14:textId="05F8A185" w:rsidR="00D57E8A" w:rsidRDefault="002D7122" w:rsidP="00D57E8A">
      <w:pPr>
        <w:pStyle w:val="ListParagraph"/>
        <w:numPr>
          <w:ilvl w:val="0"/>
          <w:numId w:val="7"/>
        </w:numPr>
        <w:jc w:val="both"/>
        <w:rPr>
          <w:ins w:id="28" w:author="Microsoft Office User" w:date="2020-02-17T00:25:00Z"/>
          <w:rFonts w:ascii="Times New Roman" w:hAnsi="Times New Roman" w:cs="Times New Roman"/>
          <w:b w:val="0"/>
          <w:bCs/>
          <w:lang w:val="vi-VN"/>
        </w:rPr>
      </w:pPr>
      <w:ins w:id="29" w:author="Microsoft Office User" w:date="2020-02-17T00:16:00Z">
        <w:r>
          <w:rPr>
            <w:rFonts w:ascii="Times New Roman" w:hAnsi="Times New Roman" w:cs="Times New Roman"/>
            <w:b w:val="0"/>
            <w:bCs/>
            <w:lang w:val="vi-VN"/>
          </w:rPr>
          <w:t xml:space="preserve">DỊCH VỤ CHO THUÊ ĐÓNG VAI TRÒ QUAN TRỌNG ĐỐI VỚI CON NGƯỜI </w:t>
        </w:r>
      </w:ins>
      <w:ins w:id="30" w:author="Microsoft Office User" w:date="2020-02-17T00:20:00Z">
        <w:r w:rsidR="00D57E8A">
          <w:rPr>
            <w:rFonts w:ascii="Times New Roman" w:hAnsi="Times New Roman" w:cs="Times New Roman"/>
            <w:b w:val="0"/>
            <w:bCs/>
            <w:lang w:val="vi-VN"/>
          </w:rPr>
          <w:t xml:space="preserve">THẾ NÀO </w:t>
        </w:r>
      </w:ins>
      <w:ins w:id="31" w:author="Microsoft Office User" w:date="2020-02-17T00:16:00Z">
        <w:r>
          <w:rPr>
            <w:rFonts w:ascii="Times New Roman" w:hAnsi="Times New Roman" w:cs="Times New Roman"/>
            <w:b w:val="0"/>
            <w:bCs/>
            <w:lang w:val="vi-VN"/>
          </w:rPr>
          <w:t>(TẠO CHỖ AN CƯ, YÊN TÂM TRONG LAO ĐỘNG, HỌC TẬP</w:t>
        </w:r>
      </w:ins>
      <w:ins w:id="32" w:author="Microsoft Office User" w:date="2020-02-17T00:25:00Z">
        <w:r w:rsidR="00D57E8A">
          <w:rPr>
            <w:rFonts w:ascii="Times New Roman" w:hAnsi="Times New Roman" w:cs="Times New Roman"/>
            <w:b w:val="0"/>
            <w:bCs/>
            <w:lang w:val="vi-VN"/>
          </w:rPr>
          <w:t>, CHI PHÍ THUÊ CHIẾM PHẦN LỚN THU NHẬP, ÍT ĐƯỢC THAY ĐỔI</w:t>
        </w:r>
      </w:ins>
      <w:ins w:id="33" w:author="Microsoft Office User" w:date="2020-02-17T00:20:00Z">
        <w:r w:rsidR="00D57E8A">
          <w:rPr>
            <w:rFonts w:ascii="Times New Roman" w:hAnsi="Times New Roman" w:cs="Times New Roman"/>
            <w:b w:val="0"/>
            <w:bCs/>
            <w:lang w:val="vi-VN"/>
          </w:rPr>
          <w:t>…), TÁC ĐỘNG ĐẾN NỀN KINH TẾ RA SAO???</w:t>
        </w:r>
      </w:ins>
    </w:p>
    <w:p w14:paraId="2E5928C2" w14:textId="45E94935" w:rsidR="00D57E8A" w:rsidRDefault="00D57E8A" w:rsidP="00D57E8A">
      <w:pPr>
        <w:pStyle w:val="ListParagraph"/>
        <w:numPr>
          <w:ilvl w:val="0"/>
          <w:numId w:val="7"/>
        </w:numPr>
        <w:jc w:val="both"/>
        <w:rPr>
          <w:ins w:id="34" w:author="Microsoft Office User" w:date="2020-02-17T00:28:00Z"/>
          <w:rFonts w:ascii="Times New Roman" w:hAnsi="Times New Roman" w:cs="Times New Roman"/>
          <w:b w:val="0"/>
          <w:bCs/>
          <w:lang w:val="vi-VN"/>
        </w:rPr>
      </w:pPr>
      <w:ins w:id="35" w:author="Microsoft Office User" w:date="2020-02-17T00:25:00Z">
        <w:r>
          <w:rPr>
            <w:rFonts w:ascii="Times New Roman" w:hAnsi="Times New Roman" w:cs="Times New Roman"/>
            <w:b w:val="0"/>
            <w:bCs/>
            <w:lang w:val="vi-VN"/>
          </w:rPr>
          <w:t>ĐÔI</w:t>
        </w:r>
      </w:ins>
      <w:ins w:id="36" w:author="Microsoft Office User" w:date="2020-02-17T00:27:00Z">
        <w:r>
          <w:rPr>
            <w:rFonts w:ascii="Times New Roman" w:hAnsi="Times New Roman" w:cs="Times New Roman"/>
            <w:b w:val="0"/>
            <w:bCs/>
            <w:lang w:val="vi-VN"/>
          </w:rPr>
          <w:t xml:space="preserve"> VỚI PHÍA CHỦ CHO THUÊ, VIỆC CHO THUÊ ĐÓNG VAI TRÒ NHƯ THẾ</w:t>
        </w:r>
      </w:ins>
      <w:ins w:id="37" w:author="Microsoft Office User" w:date="2020-02-17T00:28:00Z">
        <w:r>
          <w:rPr>
            <w:rFonts w:ascii="Times New Roman" w:hAnsi="Times New Roman" w:cs="Times New Roman"/>
            <w:b w:val="0"/>
            <w:bCs/>
            <w:lang w:val="vi-VN"/>
          </w:rPr>
          <w:t xml:space="preserve"> NÀO?</w:t>
        </w:r>
      </w:ins>
    </w:p>
    <w:p w14:paraId="21AA5172" w14:textId="4143999B" w:rsidR="00D57E8A" w:rsidRDefault="00D57E8A" w:rsidP="00D57E8A">
      <w:pPr>
        <w:pStyle w:val="ListParagraph"/>
        <w:numPr>
          <w:ilvl w:val="0"/>
          <w:numId w:val="7"/>
        </w:numPr>
        <w:jc w:val="both"/>
        <w:rPr>
          <w:ins w:id="38" w:author="Microsoft Office User" w:date="2020-02-17T00:30:00Z"/>
          <w:rFonts w:ascii="Times New Roman" w:hAnsi="Times New Roman" w:cs="Times New Roman"/>
          <w:b w:val="0"/>
          <w:bCs/>
          <w:lang w:val="vi-VN"/>
        </w:rPr>
      </w:pPr>
      <w:ins w:id="39" w:author="Microsoft Office User" w:date="2020-02-17T00:28:00Z">
        <w:r>
          <w:rPr>
            <w:rFonts w:ascii="Times New Roman" w:hAnsi="Times New Roman" w:cs="Times New Roman"/>
            <w:b w:val="0"/>
            <w:bCs/>
            <w:lang w:val="vi-VN"/>
          </w:rPr>
          <w:t xml:space="preserve">QUYẾT ĐỊNH LỰA CHỌN PHÒNG TRỌ </w:t>
        </w:r>
      </w:ins>
      <w:ins w:id="40" w:author="Microsoft Office User" w:date="2020-02-17T00:29:00Z">
        <w:r>
          <w:rPr>
            <w:rFonts w:ascii="Times New Roman" w:hAnsi="Times New Roman" w:cs="Times New Roman"/>
            <w:b w:val="0"/>
            <w:bCs/>
            <w:lang w:val="vi-VN"/>
          </w:rPr>
          <w:t xml:space="preserve">LÀ GÌ? </w:t>
        </w:r>
      </w:ins>
      <w:ins w:id="41" w:author="Microsoft Office User" w:date="2020-02-17T00:28:00Z">
        <w:r>
          <w:rPr>
            <w:rFonts w:ascii="Times New Roman" w:hAnsi="Times New Roman" w:cs="Times New Roman"/>
            <w:b w:val="0"/>
            <w:bCs/>
            <w:lang w:val="vi-VN"/>
          </w:rPr>
          <w:t xml:space="preserve">ĐÓNG VAI TRÒ RA SAO ĐỐI VỚI </w:t>
        </w:r>
      </w:ins>
      <w:ins w:id="42" w:author="Microsoft Office User" w:date="2020-02-17T00:29:00Z">
        <w:r>
          <w:rPr>
            <w:rFonts w:ascii="Times New Roman" w:hAnsi="Times New Roman" w:cs="Times New Roman"/>
            <w:b w:val="0"/>
            <w:bCs/>
            <w:lang w:val="vi-VN"/>
          </w:rPr>
          <w:t xml:space="preserve">CHỦ NHÀ TRỌ? </w:t>
        </w:r>
      </w:ins>
    </w:p>
    <w:p w14:paraId="5968B07D" w14:textId="688D9284" w:rsidR="00995C1E" w:rsidRDefault="00995C1E" w:rsidP="00D57E8A">
      <w:pPr>
        <w:pStyle w:val="ListParagraph"/>
        <w:numPr>
          <w:ilvl w:val="0"/>
          <w:numId w:val="7"/>
        </w:numPr>
        <w:jc w:val="both"/>
        <w:rPr>
          <w:ins w:id="43" w:author="Microsoft Office User" w:date="2020-02-17T00:29:00Z"/>
          <w:rFonts w:ascii="Times New Roman" w:hAnsi="Times New Roman" w:cs="Times New Roman"/>
          <w:b w:val="0"/>
          <w:bCs/>
          <w:lang w:val="vi-VN"/>
        </w:rPr>
      </w:pPr>
      <w:ins w:id="44" w:author="Microsoft Office User" w:date="2020-02-17T00:30:00Z">
        <w:r>
          <w:rPr>
            <w:rFonts w:ascii="Times New Roman" w:hAnsi="Times New Roman" w:cs="Times New Roman"/>
            <w:b w:val="0"/>
            <w:bCs/>
            <w:lang w:val="vi-VN"/>
          </w:rPr>
          <w:t>ĐÃ LƯỢC KHẢO LÝ THUYẾT VÀ CHƯA TÌM RA ĐƯỢC ĐỀ TÀI NÀO TƯƠNG TỰ NÊN ĐỀ TÀI NÀY SẼ NGHIÊN CỨU.</w:t>
        </w:r>
      </w:ins>
    </w:p>
    <w:p w14:paraId="05BEC43A" w14:textId="74D67C62" w:rsidR="00D57E8A" w:rsidRDefault="00D57E8A" w:rsidP="00D57E8A">
      <w:pPr>
        <w:pStyle w:val="ListParagraph"/>
        <w:ind w:left="1145"/>
        <w:jc w:val="both"/>
        <w:rPr>
          <w:ins w:id="45" w:author="Microsoft Office User" w:date="2020-02-17T00:28:00Z"/>
          <w:rFonts w:ascii="Times New Roman" w:hAnsi="Times New Roman" w:cs="Times New Roman"/>
          <w:b w:val="0"/>
          <w:bCs/>
          <w:lang w:val="vi-VN"/>
        </w:rPr>
        <w:pPrChange w:id="46" w:author="Microsoft Office User" w:date="2020-02-17T00:29:00Z">
          <w:pPr>
            <w:pStyle w:val="ListParagraph"/>
            <w:numPr>
              <w:numId w:val="7"/>
            </w:numPr>
            <w:ind w:left="1145" w:hanging="360"/>
            <w:jc w:val="both"/>
          </w:pPr>
        </w:pPrChange>
      </w:pPr>
    </w:p>
    <w:p w14:paraId="21C3FF7A" w14:textId="77777777" w:rsidR="00D57E8A" w:rsidRPr="00D57E8A" w:rsidRDefault="00D57E8A" w:rsidP="00D57E8A">
      <w:pPr>
        <w:pStyle w:val="ListParagraph"/>
        <w:numPr>
          <w:ilvl w:val="0"/>
          <w:numId w:val="7"/>
        </w:numPr>
        <w:jc w:val="both"/>
        <w:rPr>
          <w:rFonts w:ascii="Times New Roman" w:hAnsi="Times New Roman" w:cs="Times New Roman"/>
          <w:b w:val="0"/>
          <w:bCs/>
          <w:lang w:val="vi-VN"/>
          <w:rPrChange w:id="47" w:author="Microsoft Office User" w:date="2020-02-17T00:24:00Z">
            <w:rPr>
              <w:rFonts w:ascii="Times New Roman" w:hAnsi="Times New Roman" w:cs="Times New Roman"/>
              <w:b w:val="0"/>
              <w:bCs/>
              <w:lang w:val="en-US"/>
            </w:rPr>
          </w:rPrChange>
        </w:rPr>
        <w:pPrChange w:id="48" w:author="Microsoft Office User" w:date="2020-02-17T00:24:00Z">
          <w:pPr>
            <w:ind w:firstLine="425"/>
            <w:jc w:val="both"/>
          </w:pPr>
        </w:pPrChange>
      </w:pPr>
    </w:p>
    <w:p w14:paraId="458BA366" w14:textId="77777777" w:rsidR="00357E5F" w:rsidRPr="00357E5F" w:rsidRDefault="00357E5F" w:rsidP="00357E5F">
      <w:pPr>
        <w:ind w:firstLine="425"/>
        <w:jc w:val="both"/>
        <w:rPr>
          <w:rFonts w:ascii="Times New Roman" w:hAnsi="Times New Roman" w:cs="Times New Roman"/>
          <w:b w:val="0"/>
          <w:bCs/>
          <w:lang w:val="en-US"/>
        </w:rPr>
      </w:pPr>
      <w:proofErr w:type="spellStart"/>
      <w:r w:rsidRPr="00357E5F">
        <w:rPr>
          <w:rFonts w:ascii="Times New Roman" w:hAnsi="Times New Roman" w:cs="Times New Roman"/>
          <w:b w:val="0"/>
          <w:bCs/>
          <w:lang w:val="en-US"/>
        </w:rPr>
        <w:t>Hiện</w:t>
      </w:r>
      <w:proofErr w:type="spellEnd"/>
      <w:r w:rsidRPr="00357E5F">
        <w:rPr>
          <w:rFonts w:ascii="Times New Roman" w:hAnsi="Times New Roman" w:cs="Times New Roman"/>
          <w:b w:val="0"/>
          <w:bCs/>
          <w:lang w:val="en-US"/>
        </w:rPr>
        <w:t xml:space="preserve"> nay, </w:t>
      </w:r>
      <w:proofErr w:type="spellStart"/>
      <w:r w:rsidRPr="00357E5F">
        <w:rPr>
          <w:rFonts w:ascii="Times New Roman" w:hAnsi="Times New Roman" w:cs="Times New Roman"/>
          <w:b w:val="0"/>
          <w:bCs/>
          <w:lang w:val="en-US"/>
        </w:rPr>
        <w:t>trên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địa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bàn</w:t>
      </w:r>
      <w:proofErr w:type="spellEnd"/>
      <w:r w:rsidRPr="00357E5F">
        <w:rPr>
          <w:rFonts w:ascii="Times New Roman" w:hAnsi="Times New Roman" w:cs="Times New Roman"/>
          <w:b w:val="0"/>
          <w:bCs/>
          <w:lang w:val="en-US"/>
        </w:rPr>
        <w:t xml:space="preserve"> TP.HCM </w:t>
      </w:r>
      <w:proofErr w:type="spellStart"/>
      <w:r w:rsidRPr="00357E5F">
        <w:rPr>
          <w:rFonts w:ascii="Times New Roman" w:hAnsi="Times New Roman" w:cs="Times New Roman"/>
          <w:b w:val="0"/>
          <w:bCs/>
          <w:lang w:val="en-US"/>
        </w:rPr>
        <w:t>có</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hàng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loạt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các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dịch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vụ</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dành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thuê</w:t>
      </w:r>
      <w:proofErr w:type="spellEnd"/>
      <w:r w:rsidRPr="00357E5F">
        <w:rPr>
          <w:rFonts w:ascii="Times New Roman" w:hAnsi="Times New Roman" w:cs="Times New Roman"/>
          <w:b w:val="0"/>
          <w:bCs/>
          <w:lang w:val="en-US"/>
        </w:rPr>
        <w:t xml:space="preserve"> ở. </w:t>
      </w:r>
      <w:proofErr w:type="spellStart"/>
      <w:r w:rsidRPr="00357E5F">
        <w:rPr>
          <w:rFonts w:ascii="Times New Roman" w:hAnsi="Times New Roman" w:cs="Times New Roman"/>
          <w:b w:val="0"/>
          <w:bCs/>
          <w:lang w:val="en-US"/>
        </w:rPr>
        <w:t>Và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tại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vực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trường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Đại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học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Tài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Chính</w:t>
      </w:r>
      <w:proofErr w:type="spellEnd"/>
      <w:r w:rsidRPr="00357E5F">
        <w:rPr>
          <w:rFonts w:ascii="Times New Roman" w:hAnsi="Times New Roman" w:cs="Times New Roman"/>
          <w:b w:val="0"/>
          <w:bCs/>
          <w:lang w:val="en-US"/>
        </w:rPr>
        <w:t xml:space="preserve"> – Marketing </w:t>
      </w:r>
      <w:proofErr w:type="spellStart"/>
      <w:r w:rsidRPr="00357E5F">
        <w:rPr>
          <w:rFonts w:ascii="Times New Roman" w:hAnsi="Times New Roman" w:cs="Times New Roman"/>
          <w:b w:val="0"/>
          <w:bCs/>
          <w:lang w:val="en-US"/>
        </w:rPr>
        <w:t>Quận</w:t>
      </w:r>
      <w:proofErr w:type="spellEnd"/>
      <w:r w:rsidRPr="00357E5F">
        <w:rPr>
          <w:rFonts w:ascii="Times New Roman" w:hAnsi="Times New Roman" w:cs="Times New Roman"/>
          <w:b w:val="0"/>
          <w:bCs/>
          <w:lang w:val="en-US"/>
        </w:rPr>
        <w:t xml:space="preserve"> 7 </w:t>
      </w:r>
      <w:proofErr w:type="spellStart"/>
      <w:r w:rsidRPr="00357E5F">
        <w:rPr>
          <w:rFonts w:ascii="Times New Roman" w:hAnsi="Times New Roman" w:cs="Times New Roman"/>
          <w:b w:val="0"/>
          <w:bCs/>
          <w:lang w:val="en-US"/>
        </w:rPr>
        <w:t>cũng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không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ngoại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lệ</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Những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tấm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biển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treo</w:t>
      </w:r>
      <w:proofErr w:type="spellEnd"/>
      <w:r w:rsidRPr="00357E5F">
        <w:rPr>
          <w:rFonts w:ascii="Times New Roman" w:hAnsi="Times New Roman" w:cs="Times New Roman"/>
          <w:b w:val="0"/>
          <w:bCs/>
          <w:lang w:val="en-US"/>
        </w:rPr>
        <w:t xml:space="preserve"> hay </w:t>
      </w:r>
      <w:proofErr w:type="spellStart"/>
      <w:r w:rsidRPr="00357E5F">
        <w:rPr>
          <w:rFonts w:ascii="Times New Roman" w:hAnsi="Times New Roman" w:cs="Times New Roman"/>
          <w:b w:val="0"/>
          <w:bCs/>
          <w:lang w:val="en-US"/>
        </w:rPr>
        <w:t>đơn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giản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chỉ</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những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tờ</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giấy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với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dòng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chữ</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thuê</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phòng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kèm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theo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số</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điện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thoại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hệ</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được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dán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khắp</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tường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cột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điện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mọi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nẻo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đường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Thế</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nhưng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thực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tế</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thấy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việc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tìm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được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lastRenderedPageBreak/>
        <w:t>phòng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phù</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hợp</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với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cầu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điều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kiện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mỗi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bạn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không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phải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chuyện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dễ</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dàng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vì</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có</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rất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nhiều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yếu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tố</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khác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nhau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tác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động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đến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việc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chọn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thuê</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các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bạn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Vậy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những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yếu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tố</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nào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sẽ</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ảnh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hưởng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đến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hành</w:t>
      </w:r>
      <w:proofErr w:type="spellEnd"/>
      <w:r w:rsidRPr="00357E5F">
        <w:rPr>
          <w:rFonts w:ascii="Times New Roman" w:hAnsi="Times New Roman" w:cs="Times New Roman"/>
          <w:b w:val="0"/>
          <w:bCs/>
          <w:lang w:val="en-US"/>
        </w:rPr>
        <w:t xml:space="preserve"> vi </w:t>
      </w:r>
      <w:proofErr w:type="spellStart"/>
      <w:r w:rsidRPr="00357E5F">
        <w:rPr>
          <w:rFonts w:ascii="Times New Roman" w:hAnsi="Times New Roman" w:cs="Times New Roman"/>
          <w:b w:val="0"/>
          <w:bCs/>
          <w:lang w:val="en-US"/>
        </w:rPr>
        <w:t>thuê</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UFM? </w:t>
      </w:r>
      <w:proofErr w:type="spellStart"/>
      <w:r w:rsidRPr="00357E5F">
        <w:rPr>
          <w:rFonts w:ascii="Times New Roman" w:hAnsi="Times New Roman" w:cs="Times New Roman"/>
          <w:b w:val="0"/>
          <w:bCs/>
          <w:lang w:val="en-US"/>
        </w:rPr>
        <w:t>Mức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độ</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ảnh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hưởng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các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yếu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tố</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đó</w:t>
      </w:r>
      <w:proofErr w:type="spellEnd"/>
      <w:r w:rsidRPr="00357E5F">
        <w:rPr>
          <w:rFonts w:ascii="Times New Roman" w:hAnsi="Times New Roman" w:cs="Times New Roman"/>
          <w:b w:val="0"/>
          <w:bCs/>
          <w:lang w:val="en-US"/>
        </w:rPr>
        <w:t xml:space="preserve"> ra </w:t>
      </w:r>
      <w:proofErr w:type="spellStart"/>
      <w:r w:rsidRPr="00357E5F">
        <w:rPr>
          <w:rFonts w:ascii="Times New Roman" w:hAnsi="Times New Roman" w:cs="Times New Roman"/>
          <w:b w:val="0"/>
          <w:bCs/>
          <w:lang w:val="en-US"/>
        </w:rPr>
        <w:t>sao</w:t>
      </w:r>
      <w:proofErr w:type="spellEnd"/>
      <w:r w:rsidRPr="00357E5F">
        <w:rPr>
          <w:rFonts w:ascii="Times New Roman" w:hAnsi="Times New Roman" w:cs="Times New Roman"/>
          <w:b w:val="0"/>
          <w:bCs/>
          <w:lang w:val="en-US"/>
        </w:rPr>
        <w:t>?</w:t>
      </w:r>
    </w:p>
    <w:p w14:paraId="70AE6133" w14:textId="77777777" w:rsidR="00357E5F" w:rsidRDefault="00357E5F" w:rsidP="00357E5F">
      <w:pPr>
        <w:ind w:firstLine="425"/>
        <w:jc w:val="both"/>
        <w:rPr>
          <w:rFonts w:ascii="Times New Roman" w:hAnsi="Times New Roman" w:cs="Times New Roman"/>
          <w:b w:val="0"/>
          <w:bCs/>
          <w:lang w:val="en-US"/>
        </w:rPr>
      </w:pPr>
      <w:proofErr w:type="spellStart"/>
      <w:r w:rsidRPr="00357E5F">
        <w:rPr>
          <w:rFonts w:ascii="Times New Roman" w:hAnsi="Times New Roman" w:cs="Times New Roman"/>
          <w:b w:val="0"/>
          <w:bCs/>
          <w:lang w:val="en-US"/>
        </w:rPr>
        <w:t>Xuất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phát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từ</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những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thắc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mắc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nhận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thấy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tầm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quan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vấn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đề</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nhóm</w:t>
      </w:r>
      <w:proofErr w:type="spellEnd"/>
      <w:r w:rsidRPr="00357E5F">
        <w:rPr>
          <w:rFonts w:ascii="Times New Roman" w:hAnsi="Times New Roman" w:cs="Times New Roman"/>
          <w:b w:val="0"/>
          <w:bCs/>
          <w:lang w:val="en-US"/>
        </w:rPr>
        <w:t xml:space="preserve"> 1 </w:t>
      </w:r>
      <w:proofErr w:type="spellStart"/>
      <w:r w:rsidRPr="00357E5F">
        <w:rPr>
          <w:rFonts w:ascii="Times New Roman" w:hAnsi="Times New Roman" w:cs="Times New Roman"/>
          <w:b w:val="0"/>
          <w:bCs/>
          <w:lang w:val="en-US"/>
        </w:rPr>
        <w:t>chúng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tôi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đã</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lựa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chọn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đề</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tài</w:t>
      </w:r>
      <w:proofErr w:type="spellEnd"/>
      <w:r w:rsidRPr="00357E5F">
        <w:rPr>
          <w:rFonts w:ascii="Times New Roman" w:hAnsi="Times New Roman" w:cs="Times New Roman"/>
          <w:b w:val="0"/>
          <w:bCs/>
          <w:lang w:val="en-US"/>
        </w:rPr>
        <w:t xml:space="preserve"> : “CÁC YẾU TỐ ẢNH HƯỞNG ĐẾN HÀNH VI THUÊ TRỌ CỦA SINH VIÊN TRƯỜNG ĐẠI HỌC TÀI CHÍNH - MARKETING KHU VỰC QUẬN 7, TP.HCM” </w:t>
      </w:r>
      <w:proofErr w:type="spellStart"/>
      <w:r w:rsidRPr="00357E5F">
        <w:rPr>
          <w:rFonts w:ascii="Times New Roman" w:hAnsi="Times New Roman" w:cs="Times New Roman"/>
          <w:b w:val="0"/>
          <w:bCs/>
          <w:lang w:val="en-US"/>
        </w:rPr>
        <w:t>làm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đề</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tài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nghiên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cứu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lần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này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giúp</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nắm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bắt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được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hành</w:t>
      </w:r>
      <w:proofErr w:type="spellEnd"/>
      <w:r w:rsidRPr="00357E5F">
        <w:rPr>
          <w:rFonts w:ascii="Times New Roman" w:hAnsi="Times New Roman" w:cs="Times New Roman"/>
          <w:b w:val="0"/>
          <w:bCs/>
          <w:lang w:val="en-US"/>
        </w:rPr>
        <w:t xml:space="preserve"> vi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thuê</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chỗ</w:t>
      </w:r>
      <w:proofErr w:type="spellEnd"/>
      <w:r w:rsidRPr="00357E5F">
        <w:rPr>
          <w:rFonts w:ascii="Times New Roman" w:hAnsi="Times New Roman" w:cs="Times New Roman"/>
          <w:b w:val="0"/>
          <w:bCs/>
          <w:lang w:val="en-US"/>
        </w:rPr>
        <w:t xml:space="preserve"> ở </w:t>
      </w:r>
      <w:proofErr w:type="spellStart"/>
      <w:r w:rsidRPr="00357E5F">
        <w:rPr>
          <w:rFonts w:ascii="Times New Roman" w:hAnsi="Times New Roman" w:cs="Times New Roman"/>
          <w:b w:val="0"/>
          <w:bCs/>
          <w:lang w:val="en-US"/>
        </w:rPr>
        <w:t>hiện</w:t>
      </w:r>
      <w:proofErr w:type="spellEnd"/>
      <w:r w:rsidRPr="00357E5F">
        <w:rPr>
          <w:rFonts w:ascii="Times New Roman" w:hAnsi="Times New Roman" w:cs="Times New Roman"/>
          <w:b w:val="0"/>
          <w:bCs/>
          <w:lang w:val="en-US"/>
        </w:rPr>
        <w:t xml:space="preserve"> nay </w:t>
      </w:r>
      <w:proofErr w:type="spellStart"/>
      <w:r w:rsidRPr="00357E5F">
        <w:rPr>
          <w:rFonts w:ascii="Times New Roman" w:hAnsi="Times New Roman" w:cs="Times New Roman"/>
          <w:b w:val="0"/>
          <w:bCs/>
          <w:lang w:val="en-US"/>
        </w:rPr>
        <w:t>là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gì</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Hiểu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biết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về</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những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yếu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tố</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này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thực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sự</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có</w:t>
      </w:r>
      <w:proofErr w:type="spellEnd"/>
      <w:r w:rsidRPr="00357E5F">
        <w:rPr>
          <w:rFonts w:ascii="Times New Roman" w:hAnsi="Times New Roman" w:cs="Times New Roman"/>
          <w:b w:val="0"/>
          <w:bCs/>
          <w:lang w:val="en-US"/>
        </w:rPr>
        <w:t xml:space="preserve"> ý </w:t>
      </w:r>
      <w:proofErr w:type="spellStart"/>
      <w:r w:rsidRPr="00357E5F">
        <w:rPr>
          <w:rFonts w:ascii="Times New Roman" w:hAnsi="Times New Roman" w:cs="Times New Roman"/>
          <w:b w:val="0"/>
          <w:bCs/>
          <w:lang w:val="en-US"/>
        </w:rPr>
        <w:t>nghĩa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đối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với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mỗi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tìm</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cũng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như</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những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người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chủ</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thuê</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Đề</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tài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nghiên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cứu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này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còn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cung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cấp</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những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hiểu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biết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về</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thuận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lợi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khó</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khăn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của</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thuê</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đây</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còn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là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nguồn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thông</w:t>
      </w:r>
      <w:proofErr w:type="spellEnd"/>
      <w:r w:rsidRPr="00357E5F">
        <w:rPr>
          <w:rFonts w:ascii="Times New Roman" w:hAnsi="Times New Roman" w:cs="Times New Roman"/>
          <w:b w:val="0"/>
          <w:bCs/>
          <w:lang w:val="en-US"/>
        </w:rPr>
        <w:t xml:space="preserve"> tin </w:t>
      </w:r>
      <w:proofErr w:type="spellStart"/>
      <w:r w:rsidRPr="00357E5F">
        <w:rPr>
          <w:rFonts w:ascii="Times New Roman" w:hAnsi="Times New Roman" w:cs="Times New Roman"/>
          <w:b w:val="0"/>
          <w:bCs/>
          <w:lang w:val="en-US"/>
        </w:rPr>
        <w:t>hữu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ích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giúp</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nghiên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cứu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thị</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trường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việc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doanh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nhà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trọ</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trong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khu</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vực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để</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tạo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cho</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sinh</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viên</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một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môi</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trường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sống</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và</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học</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tập</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tốt</w:t>
      </w:r>
      <w:proofErr w:type="spellEnd"/>
      <w:r w:rsidRPr="00357E5F">
        <w:rPr>
          <w:rFonts w:ascii="Times New Roman" w:hAnsi="Times New Roman" w:cs="Times New Roman"/>
          <w:b w:val="0"/>
          <w:bCs/>
          <w:lang w:val="en-US"/>
        </w:rPr>
        <w:t xml:space="preserve"> </w:t>
      </w:r>
      <w:proofErr w:type="spellStart"/>
      <w:r w:rsidRPr="00357E5F">
        <w:rPr>
          <w:rFonts w:ascii="Times New Roman" w:hAnsi="Times New Roman" w:cs="Times New Roman"/>
          <w:b w:val="0"/>
          <w:bCs/>
          <w:lang w:val="en-US"/>
        </w:rPr>
        <w:t>hơn</w:t>
      </w:r>
      <w:proofErr w:type="spellEnd"/>
      <w:r w:rsidRPr="00357E5F">
        <w:rPr>
          <w:rFonts w:ascii="Times New Roman" w:hAnsi="Times New Roman" w:cs="Times New Roman"/>
          <w:b w:val="0"/>
          <w:bCs/>
          <w:lang w:val="en-US"/>
        </w:rPr>
        <w:t>.</w:t>
      </w:r>
    </w:p>
    <w:p w14:paraId="5DB6062F" w14:textId="77777777" w:rsidR="004D3E9F" w:rsidRDefault="004D3E9F">
      <w:pPr>
        <w:rPr>
          <w:rFonts w:ascii="Times New Roman" w:hAnsi="Times New Roman" w:cs="Times New Roman"/>
          <w:szCs w:val="26"/>
          <w:lang w:val="en-US"/>
        </w:rPr>
      </w:pPr>
      <w:r>
        <w:rPr>
          <w:rFonts w:ascii="Times New Roman" w:hAnsi="Times New Roman" w:cs="Times New Roman"/>
          <w:szCs w:val="26"/>
          <w:lang w:val="en-US"/>
        </w:rPr>
        <w:br w:type="page"/>
      </w:r>
    </w:p>
    <w:p w14:paraId="17E1AF8B" w14:textId="1A3AD05C" w:rsidR="00E93C47" w:rsidRDefault="00E93C47" w:rsidP="00D317C5">
      <w:pPr>
        <w:pStyle w:val="Heading2"/>
        <w:rPr>
          <w:ins w:id="49" w:author="Microsoft Office User" w:date="2020-02-17T00:30:00Z"/>
          <w:rFonts w:ascii="Times New Roman" w:hAnsi="Times New Roman" w:cs="Times New Roman"/>
          <w:color w:val="auto"/>
          <w:lang w:val="en-US"/>
        </w:rPr>
      </w:pPr>
      <w:proofErr w:type="spellStart"/>
      <w:r w:rsidRPr="00D317C5">
        <w:rPr>
          <w:rFonts w:ascii="Times New Roman" w:hAnsi="Times New Roman" w:cs="Times New Roman"/>
          <w:color w:val="auto"/>
          <w:lang w:val="en-US"/>
        </w:rPr>
        <w:lastRenderedPageBreak/>
        <w:t>Mục</w:t>
      </w:r>
      <w:proofErr w:type="spellEnd"/>
      <w:r w:rsidRPr="00D317C5">
        <w:rPr>
          <w:rFonts w:ascii="Times New Roman" w:hAnsi="Times New Roman" w:cs="Times New Roman"/>
          <w:color w:val="auto"/>
          <w:lang w:val="en-US"/>
        </w:rPr>
        <w:t xml:space="preserve"> </w:t>
      </w:r>
      <w:proofErr w:type="spellStart"/>
      <w:r w:rsidRPr="00D317C5">
        <w:rPr>
          <w:rFonts w:ascii="Times New Roman" w:hAnsi="Times New Roman" w:cs="Times New Roman"/>
          <w:color w:val="auto"/>
          <w:lang w:val="en-US"/>
        </w:rPr>
        <w:t>tiêu</w:t>
      </w:r>
      <w:proofErr w:type="spellEnd"/>
      <w:r w:rsidRPr="00D317C5">
        <w:rPr>
          <w:rFonts w:ascii="Times New Roman" w:hAnsi="Times New Roman" w:cs="Times New Roman"/>
          <w:color w:val="auto"/>
          <w:lang w:val="en-US"/>
        </w:rPr>
        <w:t xml:space="preserve"> </w:t>
      </w:r>
      <w:proofErr w:type="spellStart"/>
      <w:r w:rsidRPr="00D317C5">
        <w:rPr>
          <w:rFonts w:ascii="Times New Roman" w:hAnsi="Times New Roman" w:cs="Times New Roman"/>
          <w:color w:val="auto"/>
          <w:lang w:val="en-US"/>
        </w:rPr>
        <w:t>nghiên</w:t>
      </w:r>
      <w:proofErr w:type="spellEnd"/>
      <w:r w:rsidRPr="00D317C5">
        <w:rPr>
          <w:rFonts w:ascii="Times New Roman" w:hAnsi="Times New Roman" w:cs="Times New Roman"/>
          <w:color w:val="auto"/>
          <w:lang w:val="en-US"/>
        </w:rPr>
        <w:t xml:space="preserve"> </w:t>
      </w:r>
      <w:proofErr w:type="spellStart"/>
      <w:r w:rsidRPr="00D317C5">
        <w:rPr>
          <w:rFonts w:ascii="Times New Roman" w:hAnsi="Times New Roman" w:cs="Times New Roman"/>
          <w:color w:val="auto"/>
          <w:lang w:val="en-US"/>
        </w:rPr>
        <w:t>cứu</w:t>
      </w:r>
      <w:proofErr w:type="spellEnd"/>
    </w:p>
    <w:p w14:paraId="5D581D4E" w14:textId="3718A57A" w:rsidR="00995C1E" w:rsidRPr="00995C1E" w:rsidRDefault="00995C1E" w:rsidP="00995C1E">
      <w:pPr>
        <w:rPr>
          <w:lang w:val="en-US"/>
          <w:rPrChange w:id="50" w:author="Microsoft Office User" w:date="2020-02-17T00:30:00Z">
            <w:rPr>
              <w:rFonts w:ascii="Times New Roman" w:hAnsi="Times New Roman" w:cs="Times New Roman"/>
              <w:color w:val="auto"/>
              <w:szCs w:val="22"/>
              <w:lang w:val="en-US"/>
            </w:rPr>
          </w:rPrChange>
        </w:rPr>
        <w:pPrChange w:id="51" w:author="Microsoft Office User" w:date="2020-02-17T00:30:00Z">
          <w:pPr>
            <w:pStyle w:val="Heading2"/>
          </w:pPr>
        </w:pPrChange>
      </w:pPr>
      <w:ins w:id="52" w:author="Microsoft Office User" w:date="2020-02-17T00:30:00Z">
        <w:r>
          <w:rPr>
            <w:lang w:val="en-US"/>
          </w:rPr>
          <w:t>MỤC TIÊU CHUNG:</w:t>
        </w:r>
      </w:ins>
    </w:p>
    <w:p w14:paraId="48182E9A" w14:textId="4CA56A0A" w:rsidR="00E93C47" w:rsidRDefault="00E93C47" w:rsidP="00026A40">
      <w:pPr>
        <w:spacing w:line="240" w:lineRule="auto"/>
        <w:jc w:val="both"/>
        <w:rPr>
          <w:ins w:id="53" w:author="Microsoft Office User" w:date="2020-02-17T00:31:00Z"/>
          <w:rFonts w:ascii="Times New Roman" w:hAnsi="Times New Roman" w:cs="Times New Roman"/>
          <w:b w:val="0"/>
          <w:bCs/>
          <w:szCs w:val="26"/>
          <w:lang w:val="vi-VN"/>
        </w:rPr>
      </w:pPr>
      <w:r w:rsidRPr="00357E5F">
        <w:rPr>
          <w:rFonts w:ascii="Times New Roman" w:hAnsi="Times New Roman" w:cs="Times New Roman"/>
          <w:b w:val="0"/>
          <w:bCs/>
          <w:szCs w:val="26"/>
          <w:lang w:val="en-US"/>
        </w:rPr>
        <w:t xml:space="preserve">- </w:t>
      </w:r>
      <w:del w:id="54" w:author="Microsoft Office User" w:date="2020-02-17T00:30:00Z">
        <w:r w:rsidRPr="00357E5F" w:rsidDel="00995C1E">
          <w:rPr>
            <w:rFonts w:ascii="Times New Roman" w:hAnsi="Times New Roman" w:cs="Times New Roman"/>
            <w:b w:val="0"/>
            <w:bCs/>
            <w:szCs w:val="26"/>
            <w:lang w:val="en-US"/>
          </w:rPr>
          <w:delText xml:space="preserve">Tìm hiểu </w:delText>
        </w:r>
      </w:del>
      <w:ins w:id="55" w:author="Microsoft Office User" w:date="2020-02-17T00:30:00Z">
        <w:r w:rsidR="00995C1E">
          <w:rPr>
            <w:rFonts w:ascii="Times New Roman" w:hAnsi="Times New Roman" w:cs="Times New Roman"/>
            <w:b w:val="0"/>
            <w:bCs/>
            <w:szCs w:val="26"/>
            <w:lang w:val="en-US"/>
          </w:rPr>
          <w:t xml:space="preserve">NGHIÊN </w:t>
        </w:r>
      </w:ins>
      <w:ins w:id="56" w:author="Microsoft Office User" w:date="2020-02-17T00:31:00Z">
        <w:r w:rsidR="00995C1E">
          <w:rPr>
            <w:rFonts w:ascii="Times New Roman" w:hAnsi="Times New Roman" w:cs="Times New Roman"/>
            <w:b w:val="0"/>
            <w:bCs/>
            <w:szCs w:val="26"/>
            <w:lang w:val="en-US"/>
          </w:rPr>
          <w:t xml:space="preserve">CỨU </w:t>
        </w:r>
      </w:ins>
      <w:proofErr w:type="spellStart"/>
      <w:r w:rsidRPr="00357E5F">
        <w:rPr>
          <w:rFonts w:ascii="Times New Roman" w:hAnsi="Times New Roman" w:cs="Times New Roman"/>
          <w:b w:val="0"/>
          <w:bCs/>
          <w:szCs w:val="26"/>
          <w:lang w:val="en-US"/>
        </w:rPr>
        <w:t>các</w:t>
      </w:r>
      <w:proofErr w:type="spellEnd"/>
      <w:r w:rsidRPr="00357E5F">
        <w:rPr>
          <w:rFonts w:ascii="Times New Roman" w:hAnsi="Times New Roman" w:cs="Times New Roman"/>
          <w:b w:val="0"/>
          <w:bCs/>
          <w:szCs w:val="26"/>
          <w:lang w:val="en-US"/>
        </w:rPr>
        <w:t xml:space="preserve"> y</w:t>
      </w:r>
      <w:proofErr w:type="spellStart"/>
      <w:r w:rsidRPr="00357E5F">
        <w:rPr>
          <w:rFonts w:ascii="Times New Roman" w:hAnsi="Times New Roman" w:cs="Times New Roman"/>
          <w:b w:val="0"/>
          <w:bCs/>
          <w:szCs w:val="26"/>
          <w:lang w:val="en-US"/>
        </w:rPr>
        <w:t>ếu</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tố</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ảnh</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hưởng</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đến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hành</w:t>
      </w:r>
      <w:proofErr w:type="spellEnd"/>
      <w:r w:rsidRPr="00357E5F">
        <w:rPr>
          <w:rFonts w:ascii="Times New Roman" w:hAnsi="Times New Roman" w:cs="Times New Roman"/>
          <w:b w:val="0"/>
          <w:bCs/>
          <w:szCs w:val="26"/>
          <w:lang w:val="en-US"/>
        </w:rPr>
        <w:t xml:space="preserve"> vi </w:t>
      </w:r>
      <w:proofErr w:type="spellStart"/>
      <w:r w:rsidRPr="00357E5F">
        <w:rPr>
          <w:rFonts w:ascii="Times New Roman" w:hAnsi="Times New Roman" w:cs="Times New Roman"/>
          <w:b w:val="0"/>
          <w:bCs/>
          <w:szCs w:val="26"/>
          <w:lang w:val="en-US"/>
        </w:rPr>
        <w:t>thuê</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trọ</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của</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sinh</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viên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Trường</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Đại</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học</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Tài</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Chính</w:t>
      </w:r>
      <w:proofErr w:type="spellEnd"/>
      <w:r w:rsidRPr="00357E5F">
        <w:rPr>
          <w:rFonts w:ascii="Times New Roman" w:hAnsi="Times New Roman" w:cs="Times New Roman"/>
          <w:b w:val="0"/>
          <w:bCs/>
          <w:szCs w:val="26"/>
          <w:lang w:val="en-US"/>
        </w:rPr>
        <w:t xml:space="preserve"> – Marketing </w:t>
      </w:r>
      <w:r w:rsidR="006E6F85" w:rsidRPr="00357E5F">
        <w:rPr>
          <w:rFonts w:ascii="Times New Roman" w:hAnsi="Times New Roman" w:cs="Times New Roman"/>
          <w:b w:val="0"/>
          <w:bCs/>
          <w:szCs w:val="26"/>
          <w:lang w:val="en-US"/>
        </w:rPr>
        <w:t xml:space="preserve">(SV UFM) </w:t>
      </w:r>
      <w:proofErr w:type="spellStart"/>
      <w:r w:rsidRPr="00357E5F">
        <w:rPr>
          <w:rFonts w:ascii="Times New Roman" w:hAnsi="Times New Roman" w:cs="Times New Roman"/>
          <w:b w:val="0"/>
          <w:bCs/>
          <w:szCs w:val="26"/>
          <w:lang w:val="en-US"/>
        </w:rPr>
        <w:t>khu</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vực</w:t>
      </w:r>
      <w:proofErr w:type="spellEnd"/>
      <w:r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Q</w:t>
      </w:r>
      <w:r w:rsidRPr="00357E5F">
        <w:rPr>
          <w:rFonts w:ascii="Times New Roman" w:hAnsi="Times New Roman" w:cs="Times New Roman"/>
          <w:b w:val="0"/>
          <w:bCs/>
          <w:szCs w:val="26"/>
          <w:lang w:val="en-US"/>
        </w:rPr>
        <w:t>uận</w:t>
      </w:r>
      <w:proofErr w:type="spellEnd"/>
      <w:r w:rsidRPr="00357E5F">
        <w:rPr>
          <w:rFonts w:ascii="Times New Roman" w:hAnsi="Times New Roman" w:cs="Times New Roman"/>
          <w:b w:val="0"/>
          <w:bCs/>
          <w:szCs w:val="26"/>
          <w:lang w:val="en-US"/>
        </w:rPr>
        <w:t xml:space="preserve"> 7, T</w:t>
      </w:r>
      <w:r w:rsidR="00026A40" w:rsidRPr="00357E5F">
        <w:rPr>
          <w:rFonts w:ascii="Times New Roman" w:hAnsi="Times New Roman" w:cs="Times New Roman"/>
          <w:b w:val="0"/>
          <w:bCs/>
          <w:szCs w:val="26"/>
          <w:lang w:val="en-US"/>
        </w:rPr>
        <w:t>P</w:t>
      </w:r>
      <w:r w:rsidRPr="00357E5F">
        <w:rPr>
          <w:rFonts w:ascii="Times New Roman" w:hAnsi="Times New Roman" w:cs="Times New Roman"/>
          <w:b w:val="0"/>
          <w:bCs/>
          <w:szCs w:val="26"/>
          <w:lang w:val="en-US"/>
        </w:rPr>
        <w:t>.HCM.</w:t>
      </w:r>
      <w:ins w:id="57" w:author="Microsoft Office User" w:date="2020-02-17T00:31:00Z">
        <w:r w:rsidR="00995C1E">
          <w:rPr>
            <w:rFonts w:ascii="Times New Roman" w:hAnsi="Times New Roman" w:cs="Times New Roman"/>
            <w:b w:val="0"/>
            <w:bCs/>
            <w:szCs w:val="26"/>
            <w:lang w:val="vi-VN"/>
          </w:rPr>
          <w:t xml:space="preserve"> (CÔ NGHĨ NÊN ĐỔI THÀNH QUYẾT ĐỊNH LỰA CHỌN PHÒNG TRỌ)</w:t>
        </w:r>
      </w:ins>
    </w:p>
    <w:p w14:paraId="00E1D063" w14:textId="31B8FA06" w:rsidR="00995C1E" w:rsidRDefault="00995C1E" w:rsidP="00026A40">
      <w:pPr>
        <w:spacing w:line="240" w:lineRule="auto"/>
        <w:jc w:val="both"/>
        <w:rPr>
          <w:ins w:id="58" w:author="Microsoft Office User" w:date="2020-02-17T00:31:00Z"/>
          <w:rFonts w:ascii="Times New Roman" w:hAnsi="Times New Roman" w:cs="Times New Roman"/>
          <w:b w:val="0"/>
          <w:bCs/>
          <w:szCs w:val="26"/>
          <w:lang w:val="vi-VN"/>
        </w:rPr>
      </w:pPr>
      <w:ins w:id="59" w:author="Microsoft Office User" w:date="2020-02-17T00:31:00Z">
        <w:r>
          <w:rPr>
            <w:rFonts w:ascii="Times New Roman" w:hAnsi="Times New Roman" w:cs="Times New Roman"/>
            <w:b w:val="0"/>
            <w:bCs/>
            <w:szCs w:val="26"/>
            <w:lang w:val="vi-VN"/>
          </w:rPr>
          <w:t>MỤC TIÊU CỤ THỂ:</w:t>
        </w:r>
      </w:ins>
    </w:p>
    <w:p w14:paraId="205C8B6D" w14:textId="4DBC782B" w:rsidR="00995C1E" w:rsidRPr="00995C1E" w:rsidRDefault="00995C1E" w:rsidP="00026A40">
      <w:pPr>
        <w:spacing w:line="240" w:lineRule="auto"/>
        <w:jc w:val="both"/>
        <w:rPr>
          <w:rFonts w:ascii="Times New Roman" w:hAnsi="Times New Roman" w:cs="Times New Roman"/>
          <w:b w:val="0"/>
          <w:bCs/>
          <w:szCs w:val="26"/>
          <w:lang w:val="vi-VN"/>
          <w:rPrChange w:id="60" w:author="Microsoft Office User" w:date="2020-02-17T00:31:00Z">
            <w:rPr>
              <w:rFonts w:ascii="Times New Roman" w:hAnsi="Times New Roman" w:cs="Times New Roman"/>
              <w:b w:val="0"/>
              <w:bCs/>
              <w:szCs w:val="26"/>
              <w:lang w:val="en-US"/>
            </w:rPr>
          </w:rPrChange>
        </w:rPr>
      </w:pPr>
      <w:ins w:id="61" w:author="Microsoft Office User" w:date="2020-02-17T00:31:00Z">
        <w:r>
          <w:rPr>
            <w:rFonts w:ascii="Times New Roman" w:hAnsi="Times New Roman" w:cs="Times New Roman"/>
            <w:b w:val="0"/>
            <w:bCs/>
            <w:szCs w:val="26"/>
            <w:lang w:val="vi-VN"/>
          </w:rPr>
          <w:t>- XÁC ĐỊNH CAC NHÂN TỐ TÁC ĐỘNG ĐẾN./…</w:t>
        </w:r>
      </w:ins>
    </w:p>
    <w:p w14:paraId="62C0B23E" w14:textId="3DE78B85" w:rsidR="00E93C47" w:rsidRPr="00357E5F" w:rsidRDefault="00E93C47" w:rsidP="00026A40">
      <w:pPr>
        <w:spacing w:line="240" w:lineRule="auto"/>
        <w:jc w:val="both"/>
        <w:rPr>
          <w:rFonts w:ascii="Times New Roman" w:hAnsi="Times New Roman" w:cs="Times New Roman"/>
          <w:b w:val="0"/>
          <w:bCs/>
          <w:szCs w:val="26"/>
          <w:lang w:val="en-US"/>
        </w:rPr>
      </w:pPr>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Xác</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định</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mức</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độ</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ảnh</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hưởng</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của</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các</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yếu</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tố</w:t>
      </w:r>
      <w:proofErr w:type="spellEnd"/>
      <w:r w:rsidRPr="00357E5F">
        <w:rPr>
          <w:rFonts w:ascii="Times New Roman" w:hAnsi="Times New Roman" w:cs="Times New Roman"/>
          <w:b w:val="0"/>
          <w:bCs/>
          <w:szCs w:val="26"/>
          <w:lang w:val="en-US"/>
        </w:rPr>
        <w:t xml:space="preserve"> </w:t>
      </w:r>
      <w:proofErr w:type="spellStart"/>
      <w:r w:rsidR="006E6F85" w:rsidRPr="00357E5F">
        <w:rPr>
          <w:rFonts w:ascii="Times New Roman" w:hAnsi="Times New Roman" w:cs="Times New Roman"/>
          <w:b w:val="0"/>
          <w:bCs/>
          <w:szCs w:val="26"/>
          <w:lang w:val="en-US"/>
        </w:rPr>
        <w:t>tác</w:t>
      </w:r>
      <w:proofErr w:type="spellEnd"/>
      <w:r w:rsidR="006E6F85" w:rsidRPr="00357E5F">
        <w:rPr>
          <w:rFonts w:ascii="Times New Roman" w:hAnsi="Times New Roman" w:cs="Times New Roman"/>
          <w:b w:val="0"/>
          <w:bCs/>
          <w:szCs w:val="26"/>
          <w:lang w:val="en-US"/>
        </w:rPr>
        <w:t xml:space="preserve"> </w:t>
      </w:r>
      <w:proofErr w:type="spellStart"/>
      <w:r w:rsidR="006E6F85" w:rsidRPr="00357E5F">
        <w:rPr>
          <w:rFonts w:ascii="Times New Roman" w:hAnsi="Times New Roman" w:cs="Times New Roman"/>
          <w:b w:val="0"/>
          <w:bCs/>
          <w:szCs w:val="26"/>
          <w:lang w:val="en-US"/>
        </w:rPr>
        <w:t>động</w:t>
      </w:r>
      <w:proofErr w:type="spellEnd"/>
      <w:r w:rsidR="006E6F85"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đến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hành</w:t>
      </w:r>
      <w:proofErr w:type="spellEnd"/>
      <w:r w:rsidRPr="00357E5F">
        <w:rPr>
          <w:rFonts w:ascii="Times New Roman" w:hAnsi="Times New Roman" w:cs="Times New Roman"/>
          <w:b w:val="0"/>
          <w:bCs/>
          <w:szCs w:val="26"/>
          <w:lang w:val="en-US"/>
        </w:rPr>
        <w:t xml:space="preserve"> vi </w:t>
      </w:r>
      <w:proofErr w:type="spellStart"/>
      <w:r w:rsidRPr="00357E5F">
        <w:rPr>
          <w:rFonts w:ascii="Times New Roman" w:hAnsi="Times New Roman" w:cs="Times New Roman"/>
          <w:b w:val="0"/>
          <w:bCs/>
          <w:szCs w:val="26"/>
          <w:lang w:val="en-US"/>
        </w:rPr>
        <w:t>thuê</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trọ</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của</w:t>
      </w:r>
      <w:proofErr w:type="spellEnd"/>
      <w:r w:rsidRPr="00357E5F">
        <w:rPr>
          <w:rFonts w:ascii="Times New Roman" w:hAnsi="Times New Roman" w:cs="Times New Roman"/>
          <w:b w:val="0"/>
          <w:bCs/>
          <w:szCs w:val="26"/>
          <w:lang w:val="en-US"/>
        </w:rPr>
        <w:t xml:space="preserve"> </w:t>
      </w:r>
      <w:r w:rsidR="006E6F85" w:rsidRPr="00357E5F">
        <w:rPr>
          <w:rFonts w:ascii="Times New Roman" w:hAnsi="Times New Roman" w:cs="Times New Roman"/>
          <w:b w:val="0"/>
          <w:bCs/>
          <w:szCs w:val="26"/>
          <w:lang w:val="en-US"/>
        </w:rPr>
        <w:t>SV UFM</w:t>
      </w:r>
      <w:r w:rsidRPr="00357E5F">
        <w:rPr>
          <w:rFonts w:ascii="Times New Roman" w:hAnsi="Times New Roman" w:cs="Times New Roman"/>
          <w:b w:val="0"/>
          <w:bCs/>
          <w:szCs w:val="26"/>
          <w:lang w:val="en-US"/>
        </w:rPr>
        <w:t>.</w:t>
      </w:r>
    </w:p>
    <w:p w14:paraId="5B0D5F96" w14:textId="76E0510B" w:rsidR="00E93C47" w:rsidRPr="00357E5F" w:rsidRDefault="00E93C47" w:rsidP="00026A40">
      <w:pPr>
        <w:spacing w:line="240" w:lineRule="auto"/>
        <w:jc w:val="both"/>
        <w:rPr>
          <w:rFonts w:ascii="Times New Roman" w:hAnsi="Times New Roman" w:cs="Times New Roman"/>
          <w:b w:val="0"/>
          <w:bCs/>
          <w:szCs w:val="26"/>
          <w:lang w:val="en-US"/>
        </w:rPr>
      </w:pPr>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Đề</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xuất</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các</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giải</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pháp</w:t>
      </w:r>
      <w:proofErr w:type="spellEnd"/>
      <w:r w:rsidRPr="00357E5F">
        <w:rPr>
          <w:rFonts w:ascii="Times New Roman" w:hAnsi="Times New Roman" w:cs="Times New Roman"/>
          <w:b w:val="0"/>
          <w:bCs/>
          <w:szCs w:val="26"/>
          <w:lang w:val="en-US"/>
        </w:rPr>
        <w:t xml:space="preserve"> </w:t>
      </w:r>
      <w:proofErr w:type="spellStart"/>
      <w:r w:rsidR="00026A40" w:rsidRPr="00357E5F">
        <w:rPr>
          <w:rFonts w:ascii="Times New Roman" w:hAnsi="Times New Roman" w:cs="Times New Roman"/>
          <w:b w:val="0"/>
          <w:bCs/>
          <w:szCs w:val="26"/>
          <w:lang w:val="en-US"/>
        </w:rPr>
        <w:t>thay</w:t>
      </w:r>
      <w:proofErr w:type="spellEnd"/>
      <w:r w:rsidR="00026A40"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đổi</w:t>
      </w:r>
      <w:proofErr w:type="spellEnd"/>
      <w:r w:rsidRPr="00357E5F">
        <w:rPr>
          <w:rFonts w:ascii="Times New Roman" w:hAnsi="Times New Roman" w:cs="Times New Roman"/>
          <w:b w:val="0"/>
          <w:bCs/>
          <w:szCs w:val="26"/>
          <w:lang w:val="en-US"/>
        </w:rPr>
        <w:t xml:space="preserve"> </w:t>
      </w:r>
      <w:proofErr w:type="spellStart"/>
      <w:r w:rsidR="00026A40" w:rsidRPr="00357E5F">
        <w:rPr>
          <w:rFonts w:ascii="Times New Roman" w:hAnsi="Times New Roman" w:cs="Times New Roman"/>
          <w:b w:val="0"/>
          <w:bCs/>
          <w:szCs w:val="26"/>
          <w:lang w:val="en-US"/>
        </w:rPr>
        <w:t>một</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số</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yếu</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tố</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cho</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phù</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hợp</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với</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hành</w:t>
      </w:r>
      <w:proofErr w:type="spellEnd"/>
      <w:r w:rsidRPr="00357E5F">
        <w:rPr>
          <w:rFonts w:ascii="Times New Roman" w:hAnsi="Times New Roman" w:cs="Times New Roman"/>
          <w:b w:val="0"/>
          <w:bCs/>
          <w:szCs w:val="26"/>
          <w:lang w:val="en-US"/>
        </w:rPr>
        <w:t xml:space="preserve"> vi </w:t>
      </w:r>
      <w:proofErr w:type="spellStart"/>
      <w:r w:rsidRPr="00357E5F">
        <w:rPr>
          <w:rFonts w:ascii="Times New Roman" w:hAnsi="Times New Roman" w:cs="Times New Roman"/>
          <w:b w:val="0"/>
          <w:bCs/>
          <w:szCs w:val="26"/>
          <w:lang w:val="en-US"/>
        </w:rPr>
        <w:t>thuê</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trọ</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của</w:t>
      </w:r>
      <w:proofErr w:type="spellEnd"/>
      <w:r w:rsidRPr="00357E5F">
        <w:rPr>
          <w:rFonts w:ascii="Times New Roman" w:hAnsi="Times New Roman" w:cs="Times New Roman"/>
          <w:b w:val="0"/>
          <w:bCs/>
          <w:szCs w:val="26"/>
          <w:lang w:val="en-US"/>
        </w:rPr>
        <w:t xml:space="preserve"> </w:t>
      </w:r>
      <w:r w:rsidR="006E6F85" w:rsidRPr="00357E5F">
        <w:rPr>
          <w:rFonts w:ascii="Times New Roman" w:hAnsi="Times New Roman" w:cs="Times New Roman"/>
          <w:b w:val="0"/>
          <w:bCs/>
          <w:szCs w:val="26"/>
          <w:lang w:val="en-US"/>
        </w:rPr>
        <w:t>SV UFM</w:t>
      </w:r>
      <w:r w:rsidRPr="00357E5F">
        <w:rPr>
          <w:rFonts w:ascii="Times New Roman" w:hAnsi="Times New Roman" w:cs="Times New Roman"/>
          <w:b w:val="0"/>
          <w:bCs/>
          <w:szCs w:val="26"/>
          <w:lang w:val="en-US"/>
        </w:rPr>
        <w:t>.</w:t>
      </w:r>
    </w:p>
    <w:p w14:paraId="2B18EDA9" w14:textId="1B3C80DE" w:rsidR="00E93C47" w:rsidRPr="00357E5F" w:rsidRDefault="00E93C47" w:rsidP="00E7030C">
      <w:pPr>
        <w:pStyle w:val="Heading2"/>
        <w:rPr>
          <w:rFonts w:ascii="Times New Roman" w:hAnsi="Times New Roman" w:cs="Times New Roman"/>
          <w:color w:val="000000" w:themeColor="text1"/>
          <w:lang w:val="en-US"/>
        </w:rPr>
      </w:pPr>
      <w:proofErr w:type="spellStart"/>
      <w:r w:rsidRPr="00357E5F">
        <w:rPr>
          <w:rFonts w:ascii="Times New Roman" w:hAnsi="Times New Roman" w:cs="Times New Roman"/>
          <w:color w:val="000000" w:themeColor="text1"/>
          <w:lang w:val="en-US"/>
        </w:rPr>
        <w:t>Phạm</w:t>
      </w:r>
      <w:proofErr w:type="spellEnd"/>
      <w:r w:rsidRPr="00357E5F">
        <w:rPr>
          <w:rFonts w:ascii="Times New Roman" w:hAnsi="Times New Roman" w:cs="Times New Roman"/>
          <w:color w:val="000000" w:themeColor="text1"/>
          <w:lang w:val="en-US"/>
        </w:rPr>
        <w:t xml:space="preserve"> vi </w:t>
      </w:r>
      <w:proofErr w:type="spellStart"/>
      <w:r w:rsidRPr="00357E5F">
        <w:rPr>
          <w:rFonts w:ascii="Times New Roman" w:hAnsi="Times New Roman" w:cs="Times New Roman"/>
          <w:color w:val="000000" w:themeColor="text1"/>
          <w:lang w:val="en-US"/>
        </w:rPr>
        <w:t>nghiên</w:t>
      </w:r>
      <w:proofErr w:type="spellEnd"/>
      <w:r w:rsidRPr="00357E5F">
        <w:rPr>
          <w:rFonts w:ascii="Times New Roman" w:hAnsi="Times New Roman" w:cs="Times New Roman"/>
          <w:color w:val="000000" w:themeColor="text1"/>
          <w:lang w:val="en-US"/>
        </w:rPr>
        <w:t xml:space="preserve"> </w:t>
      </w:r>
      <w:proofErr w:type="spellStart"/>
      <w:r w:rsidRPr="00357E5F">
        <w:rPr>
          <w:rFonts w:ascii="Times New Roman" w:hAnsi="Times New Roman" w:cs="Times New Roman"/>
          <w:color w:val="000000" w:themeColor="text1"/>
          <w:lang w:val="en-US"/>
        </w:rPr>
        <w:t>cứu</w:t>
      </w:r>
      <w:proofErr w:type="spellEnd"/>
    </w:p>
    <w:p w14:paraId="76624302" w14:textId="127983DC" w:rsidR="00E93C47" w:rsidRPr="00995C1E" w:rsidRDefault="00E93C47" w:rsidP="00026A40">
      <w:pPr>
        <w:spacing w:line="240" w:lineRule="auto"/>
        <w:jc w:val="both"/>
        <w:rPr>
          <w:rFonts w:ascii="Times New Roman" w:hAnsi="Times New Roman" w:cs="Times New Roman"/>
          <w:b w:val="0"/>
          <w:bCs/>
          <w:szCs w:val="26"/>
          <w:lang w:val="vi-VN"/>
          <w:rPrChange w:id="62" w:author="Microsoft Office User" w:date="2020-02-17T00:32:00Z">
            <w:rPr>
              <w:rFonts w:ascii="Times New Roman" w:hAnsi="Times New Roman" w:cs="Times New Roman"/>
              <w:b w:val="0"/>
              <w:bCs/>
              <w:szCs w:val="26"/>
              <w:lang w:val="en-US"/>
            </w:rPr>
          </w:rPrChange>
        </w:rPr>
      </w:pPr>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Đối</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tượng</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khảo</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sát</w:t>
      </w:r>
      <w:proofErr w:type="spellEnd"/>
      <w:r w:rsidRPr="00357E5F">
        <w:rPr>
          <w:rFonts w:ascii="Times New Roman" w:hAnsi="Times New Roman" w:cs="Times New Roman"/>
          <w:b w:val="0"/>
          <w:bCs/>
          <w:szCs w:val="26"/>
          <w:lang w:val="en-US"/>
        </w:rPr>
        <w:t xml:space="preserve">: </w:t>
      </w:r>
      <w:r w:rsidR="00477E47" w:rsidRPr="00357E5F">
        <w:rPr>
          <w:rFonts w:ascii="Times New Roman" w:hAnsi="Times New Roman" w:cs="Times New Roman"/>
          <w:b w:val="0"/>
          <w:bCs/>
          <w:szCs w:val="26"/>
          <w:lang w:val="en-US"/>
        </w:rPr>
        <w:t>SV</w:t>
      </w:r>
      <w:r w:rsidRPr="00357E5F">
        <w:rPr>
          <w:rFonts w:ascii="Times New Roman" w:hAnsi="Times New Roman" w:cs="Times New Roman"/>
          <w:b w:val="0"/>
          <w:bCs/>
          <w:szCs w:val="26"/>
          <w:lang w:val="en-US"/>
        </w:rPr>
        <w:t xml:space="preserve"> UFM </w:t>
      </w:r>
      <w:proofErr w:type="spellStart"/>
      <w:r w:rsidR="00026A40" w:rsidRPr="00357E5F">
        <w:rPr>
          <w:rFonts w:ascii="Times New Roman" w:hAnsi="Times New Roman" w:cs="Times New Roman"/>
          <w:b w:val="0"/>
          <w:bCs/>
          <w:szCs w:val="26"/>
          <w:lang w:val="en-US"/>
        </w:rPr>
        <w:t>Q</w:t>
      </w:r>
      <w:r w:rsidRPr="00357E5F">
        <w:rPr>
          <w:rFonts w:ascii="Times New Roman" w:hAnsi="Times New Roman" w:cs="Times New Roman"/>
          <w:b w:val="0"/>
          <w:bCs/>
          <w:szCs w:val="26"/>
          <w:lang w:val="en-US"/>
        </w:rPr>
        <w:t>uận</w:t>
      </w:r>
      <w:proofErr w:type="spellEnd"/>
      <w:r w:rsidRPr="00357E5F">
        <w:rPr>
          <w:rFonts w:ascii="Times New Roman" w:hAnsi="Times New Roman" w:cs="Times New Roman"/>
          <w:b w:val="0"/>
          <w:bCs/>
          <w:szCs w:val="26"/>
          <w:lang w:val="en-US"/>
        </w:rPr>
        <w:t xml:space="preserve"> 7,</w:t>
      </w:r>
      <w:r w:rsidR="00390095" w:rsidRPr="00357E5F">
        <w:rPr>
          <w:rFonts w:ascii="Times New Roman" w:hAnsi="Times New Roman" w:cs="Times New Roman"/>
          <w:b w:val="0"/>
          <w:bCs/>
          <w:szCs w:val="26"/>
          <w:lang w:val="en-US"/>
        </w:rPr>
        <w:t xml:space="preserve"> </w:t>
      </w:r>
      <w:r w:rsidRPr="00357E5F">
        <w:rPr>
          <w:rFonts w:ascii="Times New Roman" w:hAnsi="Times New Roman" w:cs="Times New Roman"/>
          <w:b w:val="0"/>
          <w:bCs/>
          <w:szCs w:val="26"/>
          <w:lang w:val="en-US"/>
        </w:rPr>
        <w:t>T</w:t>
      </w:r>
      <w:r w:rsidR="00026A40" w:rsidRPr="00357E5F">
        <w:rPr>
          <w:rFonts w:ascii="Times New Roman" w:hAnsi="Times New Roman" w:cs="Times New Roman"/>
          <w:b w:val="0"/>
          <w:bCs/>
          <w:szCs w:val="26"/>
          <w:lang w:val="en-US"/>
        </w:rPr>
        <w:t>P</w:t>
      </w:r>
      <w:r w:rsidRPr="00357E5F">
        <w:rPr>
          <w:rFonts w:ascii="Times New Roman" w:hAnsi="Times New Roman" w:cs="Times New Roman"/>
          <w:b w:val="0"/>
          <w:bCs/>
          <w:szCs w:val="26"/>
          <w:lang w:val="en-US"/>
        </w:rPr>
        <w:t>.HCM.</w:t>
      </w:r>
      <w:ins w:id="63" w:author="Microsoft Office User" w:date="2020-02-17T00:32:00Z">
        <w:r w:rsidR="00995C1E">
          <w:rPr>
            <w:rFonts w:ascii="Times New Roman" w:hAnsi="Times New Roman" w:cs="Times New Roman"/>
            <w:b w:val="0"/>
            <w:bCs/>
            <w:szCs w:val="26"/>
            <w:lang w:val="vi-VN"/>
          </w:rPr>
          <w:t xml:space="preserve"> (KHÔNG TRỘN CHUNG PHẠM VI VỀ ĐỐI TƯỢNG KHẢO SÁT VÀ PHẠM VI KHÔNG GIAN)</w:t>
        </w:r>
      </w:ins>
    </w:p>
    <w:p w14:paraId="63C834C2" w14:textId="27E0AF27" w:rsidR="00E93C47" w:rsidRPr="00357E5F" w:rsidRDefault="00E93C47" w:rsidP="00026A40">
      <w:pPr>
        <w:spacing w:line="240" w:lineRule="auto"/>
        <w:jc w:val="both"/>
        <w:rPr>
          <w:rFonts w:ascii="Times New Roman" w:hAnsi="Times New Roman" w:cs="Times New Roman"/>
          <w:b w:val="0"/>
          <w:bCs/>
          <w:szCs w:val="26"/>
          <w:lang w:val="en-US"/>
        </w:rPr>
      </w:pPr>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Thời</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gian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từ</w:t>
      </w:r>
      <w:proofErr w:type="spellEnd"/>
      <w:r w:rsidRPr="00357E5F">
        <w:rPr>
          <w:rFonts w:ascii="Times New Roman" w:hAnsi="Times New Roman" w:cs="Times New Roman"/>
          <w:b w:val="0"/>
          <w:bCs/>
          <w:szCs w:val="26"/>
          <w:lang w:val="en-US"/>
        </w:rPr>
        <w:t xml:space="preserve"> 2/1/2020 </w:t>
      </w:r>
      <w:proofErr w:type="spellStart"/>
      <w:r w:rsidRPr="00357E5F">
        <w:rPr>
          <w:rFonts w:ascii="Times New Roman" w:hAnsi="Times New Roman" w:cs="Times New Roman"/>
          <w:b w:val="0"/>
          <w:bCs/>
          <w:szCs w:val="26"/>
          <w:lang w:val="en-US"/>
        </w:rPr>
        <w:t>đến</w:t>
      </w:r>
      <w:proofErr w:type="spellEnd"/>
      <w:r w:rsidRPr="00357E5F">
        <w:rPr>
          <w:rFonts w:ascii="Times New Roman" w:hAnsi="Times New Roman" w:cs="Times New Roman"/>
          <w:b w:val="0"/>
          <w:bCs/>
          <w:szCs w:val="26"/>
          <w:lang w:val="en-US"/>
        </w:rPr>
        <w:t xml:space="preserve"> 26/3/2020</w:t>
      </w:r>
      <w:r w:rsidR="00026A40" w:rsidRPr="00357E5F">
        <w:rPr>
          <w:rFonts w:ascii="Times New Roman" w:hAnsi="Times New Roman" w:cs="Times New Roman"/>
          <w:b w:val="0"/>
          <w:bCs/>
          <w:szCs w:val="26"/>
          <w:lang w:val="en-US"/>
        </w:rPr>
        <w:t>.</w:t>
      </w:r>
    </w:p>
    <w:p w14:paraId="129CE1ED" w14:textId="7B287F64" w:rsidR="00E93C47" w:rsidRPr="00357E5F" w:rsidRDefault="00E93C47" w:rsidP="00E7030C">
      <w:pPr>
        <w:pStyle w:val="Heading2"/>
        <w:rPr>
          <w:rFonts w:ascii="Times New Roman" w:hAnsi="Times New Roman" w:cs="Times New Roman"/>
          <w:color w:val="000000" w:themeColor="text1"/>
          <w:lang w:val="en-US"/>
        </w:rPr>
      </w:pPr>
      <w:r w:rsidRPr="00357E5F">
        <w:rPr>
          <w:rFonts w:ascii="Times New Roman" w:hAnsi="Times New Roman" w:cs="Times New Roman"/>
          <w:color w:val="000000" w:themeColor="text1"/>
          <w:lang w:val="en-US"/>
        </w:rPr>
        <w:t xml:space="preserve">Ý </w:t>
      </w:r>
      <w:proofErr w:type="spellStart"/>
      <w:r w:rsidRPr="00357E5F">
        <w:rPr>
          <w:rFonts w:ascii="Times New Roman" w:hAnsi="Times New Roman" w:cs="Times New Roman"/>
          <w:color w:val="000000" w:themeColor="text1"/>
          <w:lang w:val="en-US"/>
        </w:rPr>
        <w:t>nghĩa</w:t>
      </w:r>
      <w:proofErr w:type="spellEnd"/>
      <w:r w:rsidRPr="00357E5F">
        <w:rPr>
          <w:rFonts w:ascii="Times New Roman" w:hAnsi="Times New Roman" w:cs="Times New Roman"/>
          <w:color w:val="000000" w:themeColor="text1"/>
          <w:lang w:val="en-US"/>
        </w:rPr>
        <w:t xml:space="preserve"> </w:t>
      </w:r>
      <w:proofErr w:type="spellStart"/>
      <w:r w:rsidRPr="00357E5F">
        <w:rPr>
          <w:rFonts w:ascii="Times New Roman" w:hAnsi="Times New Roman" w:cs="Times New Roman"/>
          <w:color w:val="000000" w:themeColor="text1"/>
          <w:lang w:val="en-US"/>
        </w:rPr>
        <w:t>nghiên</w:t>
      </w:r>
      <w:proofErr w:type="spellEnd"/>
      <w:r w:rsidRPr="00357E5F">
        <w:rPr>
          <w:rFonts w:ascii="Times New Roman" w:hAnsi="Times New Roman" w:cs="Times New Roman"/>
          <w:color w:val="000000" w:themeColor="text1"/>
          <w:lang w:val="en-US"/>
        </w:rPr>
        <w:t xml:space="preserve"> </w:t>
      </w:r>
      <w:proofErr w:type="spellStart"/>
      <w:r w:rsidRPr="00357E5F">
        <w:rPr>
          <w:rFonts w:ascii="Times New Roman" w:hAnsi="Times New Roman" w:cs="Times New Roman"/>
          <w:color w:val="000000" w:themeColor="text1"/>
          <w:lang w:val="en-US"/>
        </w:rPr>
        <w:t>cứu</w:t>
      </w:r>
      <w:proofErr w:type="spellEnd"/>
      <w:r w:rsidRPr="00357E5F">
        <w:rPr>
          <w:rFonts w:ascii="Times New Roman" w:hAnsi="Times New Roman" w:cs="Times New Roman"/>
          <w:color w:val="000000" w:themeColor="text1"/>
          <w:lang w:val="en-US"/>
        </w:rPr>
        <w:t xml:space="preserve"> </w:t>
      </w:r>
    </w:p>
    <w:p w14:paraId="279406B5" w14:textId="1FAD6EC2" w:rsidR="00E93C47" w:rsidRPr="00357E5F" w:rsidRDefault="00E93C47" w:rsidP="00440919">
      <w:pPr>
        <w:pStyle w:val="Heading3"/>
        <w:rPr>
          <w:rFonts w:ascii="Times New Roman" w:hAnsi="Times New Roman" w:cs="Times New Roman"/>
          <w:color w:val="000000" w:themeColor="text1"/>
          <w:sz w:val="26"/>
          <w:szCs w:val="26"/>
          <w:lang w:val="en-US"/>
        </w:rPr>
      </w:pPr>
      <w:r w:rsidRPr="00357E5F">
        <w:rPr>
          <w:rFonts w:ascii="Times New Roman" w:hAnsi="Times New Roman" w:cs="Times New Roman"/>
          <w:color w:val="000000" w:themeColor="text1"/>
          <w:sz w:val="26"/>
          <w:szCs w:val="26"/>
          <w:lang w:val="en-US"/>
        </w:rPr>
        <w:t xml:space="preserve">Ý </w:t>
      </w:r>
      <w:proofErr w:type="spellStart"/>
      <w:r w:rsidRPr="00357E5F">
        <w:rPr>
          <w:rFonts w:ascii="Times New Roman" w:hAnsi="Times New Roman" w:cs="Times New Roman"/>
          <w:color w:val="000000" w:themeColor="text1"/>
          <w:sz w:val="26"/>
          <w:szCs w:val="26"/>
          <w:lang w:val="en-US"/>
        </w:rPr>
        <w:t>nghĩa</w:t>
      </w:r>
      <w:proofErr w:type="spellEnd"/>
      <w:r w:rsidRPr="00357E5F">
        <w:rPr>
          <w:rFonts w:ascii="Times New Roman" w:hAnsi="Times New Roman" w:cs="Times New Roman"/>
          <w:color w:val="000000" w:themeColor="text1"/>
          <w:sz w:val="26"/>
          <w:szCs w:val="26"/>
          <w:lang w:val="en-US"/>
        </w:rPr>
        <w:t xml:space="preserve"> </w:t>
      </w:r>
      <w:proofErr w:type="spellStart"/>
      <w:r w:rsidRPr="00357E5F">
        <w:rPr>
          <w:rFonts w:ascii="Times New Roman" w:hAnsi="Times New Roman" w:cs="Times New Roman"/>
          <w:color w:val="000000" w:themeColor="text1"/>
          <w:sz w:val="26"/>
          <w:szCs w:val="26"/>
          <w:lang w:val="en-US"/>
        </w:rPr>
        <w:t>lý</w:t>
      </w:r>
      <w:proofErr w:type="spellEnd"/>
      <w:r w:rsidRPr="00357E5F">
        <w:rPr>
          <w:rFonts w:ascii="Times New Roman" w:hAnsi="Times New Roman" w:cs="Times New Roman"/>
          <w:color w:val="000000" w:themeColor="text1"/>
          <w:sz w:val="26"/>
          <w:szCs w:val="26"/>
          <w:lang w:val="en-US"/>
        </w:rPr>
        <w:t xml:space="preserve"> </w:t>
      </w:r>
      <w:proofErr w:type="spellStart"/>
      <w:r w:rsidRPr="00357E5F">
        <w:rPr>
          <w:rFonts w:ascii="Times New Roman" w:hAnsi="Times New Roman" w:cs="Times New Roman"/>
          <w:color w:val="000000" w:themeColor="text1"/>
          <w:sz w:val="26"/>
          <w:szCs w:val="26"/>
          <w:lang w:val="en-US"/>
        </w:rPr>
        <w:t>thuyết</w:t>
      </w:r>
      <w:proofErr w:type="spellEnd"/>
    </w:p>
    <w:p w14:paraId="1A59B628" w14:textId="7B9B8CFF" w:rsidR="00026A40" w:rsidRPr="00357E5F" w:rsidRDefault="00E93C47" w:rsidP="00357E5F">
      <w:pPr>
        <w:spacing w:line="240" w:lineRule="auto"/>
        <w:ind w:firstLine="720"/>
        <w:jc w:val="both"/>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Xác</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định</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sự</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ảnh</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hưởng</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của</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các</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yếu</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tố</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đến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hành</w:t>
      </w:r>
      <w:proofErr w:type="spellEnd"/>
      <w:r w:rsidRPr="00357E5F">
        <w:rPr>
          <w:rFonts w:ascii="Times New Roman" w:hAnsi="Times New Roman" w:cs="Times New Roman"/>
          <w:b w:val="0"/>
          <w:bCs/>
          <w:szCs w:val="26"/>
          <w:lang w:val="en-US"/>
        </w:rPr>
        <w:t xml:space="preserve"> vi </w:t>
      </w:r>
      <w:proofErr w:type="spellStart"/>
      <w:r w:rsidRPr="00357E5F">
        <w:rPr>
          <w:rFonts w:ascii="Times New Roman" w:hAnsi="Times New Roman" w:cs="Times New Roman"/>
          <w:b w:val="0"/>
          <w:bCs/>
          <w:szCs w:val="26"/>
          <w:lang w:val="en-US"/>
        </w:rPr>
        <w:t>thuê</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trọ</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của</w:t>
      </w:r>
      <w:proofErr w:type="spellEnd"/>
      <w:r w:rsidRPr="00357E5F">
        <w:rPr>
          <w:rFonts w:ascii="Times New Roman" w:hAnsi="Times New Roman" w:cs="Times New Roman"/>
          <w:b w:val="0"/>
          <w:bCs/>
          <w:szCs w:val="26"/>
          <w:lang w:val="en-US"/>
        </w:rPr>
        <w:t xml:space="preserve"> </w:t>
      </w:r>
      <w:r w:rsidR="00026A40" w:rsidRPr="00357E5F">
        <w:rPr>
          <w:rFonts w:ascii="Times New Roman" w:hAnsi="Times New Roman" w:cs="Times New Roman"/>
          <w:b w:val="0"/>
          <w:bCs/>
          <w:szCs w:val="26"/>
          <w:lang w:val="en-US"/>
        </w:rPr>
        <w:t xml:space="preserve">SV UFM </w:t>
      </w:r>
      <w:proofErr w:type="spellStart"/>
      <w:r w:rsidR="00026A40" w:rsidRPr="00357E5F">
        <w:rPr>
          <w:rFonts w:ascii="Times New Roman" w:hAnsi="Times New Roman" w:cs="Times New Roman"/>
          <w:b w:val="0"/>
          <w:bCs/>
          <w:szCs w:val="26"/>
          <w:lang w:val="en-US"/>
        </w:rPr>
        <w:t>Quận</w:t>
      </w:r>
      <w:proofErr w:type="spellEnd"/>
      <w:r w:rsidR="00026A40" w:rsidRPr="00357E5F">
        <w:rPr>
          <w:rFonts w:ascii="Times New Roman" w:hAnsi="Times New Roman" w:cs="Times New Roman"/>
          <w:b w:val="0"/>
          <w:bCs/>
          <w:szCs w:val="26"/>
          <w:lang w:val="en-US"/>
        </w:rPr>
        <w:t xml:space="preserve"> 7, TP.HCM.</w:t>
      </w:r>
    </w:p>
    <w:p w14:paraId="3BCD34D5" w14:textId="4DE2B12C" w:rsidR="00E93C47" w:rsidRPr="00357E5F" w:rsidRDefault="00E93C47" w:rsidP="00440919">
      <w:pPr>
        <w:pStyle w:val="Heading3"/>
        <w:rPr>
          <w:rFonts w:ascii="Times New Roman" w:hAnsi="Times New Roman" w:cs="Times New Roman"/>
          <w:color w:val="000000" w:themeColor="text1"/>
          <w:sz w:val="26"/>
          <w:szCs w:val="26"/>
          <w:lang w:val="en-US"/>
        </w:rPr>
      </w:pPr>
      <w:r w:rsidRPr="00357E5F">
        <w:rPr>
          <w:rFonts w:ascii="Times New Roman" w:hAnsi="Times New Roman" w:cs="Times New Roman"/>
          <w:color w:val="000000" w:themeColor="text1"/>
          <w:sz w:val="26"/>
          <w:szCs w:val="26"/>
          <w:lang w:val="en-US"/>
        </w:rPr>
        <w:t xml:space="preserve">Ý </w:t>
      </w:r>
      <w:proofErr w:type="spellStart"/>
      <w:r w:rsidRPr="00357E5F">
        <w:rPr>
          <w:rFonts w:ascii="Times New Roman" w:hAnsi="Times New Roman" w:cs="Times New Roman"/>
          <w:color w:val="000000" w:themeColor="text1"/>
          <w:sz w:val="26"/>
          <w:szCs w:val="26"/>
          <w:lang w:val="en-US"/>
        </w:rPr>
        <w:t>nghĩa</w:t>
      </w:r>
      <w:proofErr w:type="spellEnd"/>
      <w:r w:rsidRPr="00357E5F">
        <w:rPr>
          <w:rFonts w:ascii="Times New Roman" w:hAnsi="Times New Roman" w:cs="Times New Roman"/>
          <w:color w:val="000000" w:themeColor="text1"/>
          <w:sz w:val="26"/>
          <w:szCs w:val="26"/>
          <w:lang w:val="en-US"/>
        </w:rPr>
        <w:t xml:space="preserve"> </w:t>
      </w:r>
      <w:proofErr w:type="spellStart"/>
      <w:r w:rsidRPr="00357E5F">
        <w:rPr>
          <w:rFonts w:ascii="Times New Roman" w:hAnsi="Times New Roman" w:cs="Times New Roman"/>
          <w:color w:val="000000" w:themeColor="text1"/>
          <w:sz w:val="26"/>
          <w:szCs w:val="26"/>
          <w:lang w:val="en-US"/>
        </w:rPr>
        <w:t>thực</w:t>
      </w:r>
      <w:proofErr w:type="spellEnd"/>
      <w:r w:rsidRPr="00357E5F">
        <w:rPr>
          <w:rFonts w:ascii="Times New Roman" w:hAnsi="Times New Roman" w:cs="Times New Roman"/>
          <w:color w:val="000000" w:themeColor="text1"/>
          <w:sz w:val="26"/>
          <w:szCs w:val="26"/>
          <w:lang w:val="en-US"/>
        </w:rPr>
        <w:t xml:space="preserve"> </w:t>
      </w:r>
      <w:proofErr w:type="spellStart"/>
      <w:r w:rsidRPr="00357E5F">
        <w:rPr>
          <w:rFonts w:ascii="Times New Roman" w:hAnsi="Times New Roman" w:cs="Times New Roman"/>
          <w:color w:val="000000" w:themeColor="text1"/>
          <w:sz w:val="26"/>
          <w:szCs w:val="26"/>
          <w:lang w:val="en-US"/>
        </w:rPr>
        <w:t>tiễn</w:t>
      </w:r>
      <w:proofErr w:type="spellEnd"/>
    </w:p>
    <w:p w14:paraId="5146502F" w14:textId="197CF9E4" w:rsidR="00E93C47" w:rsidRPr="00357E5F" w:rsidRDefault="00026A40" w:rsidP="00357E5F">
      <w:pPr>
        <w:spacing w:line="240" w:lineRule="auto"/>
        <w:ind w:firstLine="720"/>
        <w:jc w:val="both"/>
        <w:rPr>
          <w:rFonts w:ascii="Times New Roman" w:hAnsi="Times New Roman" w:cs="Times New Roman"/>
          <w:b w:val="0"/>
          <w:bCs/>
          <w:szCs w:val="26"/>
          <w:lang w:val="en-US"/>
        </w:rPr>
      </w:pPr>
      <w:proofErr w:type="spellStart"/>
      <w:r w:rsidRPr="00357E5F">
        <w:rPr>
          <w:rFonts w:ascii="Times New Roman" w:hAnsi="Times New Roman" w:cs="Times New Roman"/>
          <w:b w:val="0"/>
          <w:bCs/>
          <w:szCs w:val="26"/>
          <w:lang w:val="en-US"/>
        </w:rPr>
        <w:t>Kết</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quả</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nghiên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cứu</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này</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không</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chỉ</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w:t>
      </w:r>
      <w:r w:rsidR="00E93C47" w:rsidRPr="00357E5F">
        <w:rPr>
          <w:rFonts w:ascii="Times New Roman" w:hAnsi="Times New Roman" w:cs="Times New Roman"/>
          <w:b w:val="0"/>
          <w:bCs/>
          <w:szCs w:val="26"/>
          <w:lang w:val="en-US"/>
        </w:rPr>
        <w:t>ung</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cấp</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thông</w:t>
      </w:r>
      <w:proofErr w:type="spellEnd"/>
      <w:r w:rsidR="00E93C47" w:rsidRPr="00357E5F">
        <w:rPr>
          <w:rFonts w:ascii="Times New Roman" w:hAnsi="Times New Roman" w:cs="Times New Roman"/>
          <w:b w:val="0"/>
          <w:bCs/>
          <w:szCs w:val="26"/>
          <w:lang w:val="en-US"/>
        </w:rPr>
        <w:t xml:space="preserve"> tin </w:t>
      </w:r>
      <w:proofErr w:type="spellStart"/>
      <w:r w:rsidR="00390095" w:rsidRPr="00357E5F">
        <w:rPr>
          <w:rFonts w:ascii="Times New Roman" w:hAnsi="Times New Roman" w:cs="Times New Roman"/>
          <w:b w:val="0"/>
          <w:bCs/>
          <w:szCs w:val="26"/>
          <w:lang w:val="en-US"/>
        </w:rPr>
        <w:t>nhằm</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hiểu</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rõ</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hơn</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về</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các</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yếu</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tố</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ảnh</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hưởng</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đến</w:t>
      </w:r>
      <w:proofErr w:type="spellEnd"/>
      <w:r w:rsidR="00E93C47"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hành</w:t>
      </w:r>
      <w:proofErr w:type="spellEnd"/>
      <w:r w:rsidRPr="00357E5F">
        <w:rPr>
          <w:rFonts w:ascii="Times New Roman" w:hAnsi="Times New Roman" w:cs="Times New Roman"/>
          <w:b w:val="0"/>
          <w:bCs/>
          <w:szCs w:val="26"/>
          <w:lang w:val="en-US"/>
        </w:rPr>
        <w:t xml:space="preserve"> vi</w:t>
      </w:r>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thuê</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trọ</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của</w:t>
      </w:r>
      <w:proofErr w:type="spellEnd"/>
      <w:r w:rsidR="00E93C47" w:rsidRPr="00357E5F">
        <w:rPr>
          <w:rFonts w:ascii="Times New Roman" w:hAnsi="Times New Roman" w:cs="Times New Roman"/>
          <w:b w:val="0"/>
          <w:bCs/>
          <w:szCs w:val="26"/>
          <w:lang w:val="en-US"/>
        </w:rPr>
        <w:t xml:space="preserve"> </w:t>
      </w:r>
      <w:r w:rsidRPr="00357E5F">
        <w:rPr>
          <w:rFonts w:ascii="Times New Roman" w:hAnsi="Times New Roman" w:cs="Times New Roman"/>
          <w:b w:val="0"/>
          <w:bCs/>
          <w:szCs w:val="26"/>
          <w:lang w:val="en-US"/>
        </w:rPr>
        <w:t xml:space="preserve">SV UFM </w:t>
      </w:r>
      <w:proofErr w:type="spellStart"/>
      <w:r w:rsidRPr="00357E5F">
        <w:rPr>
          <w:rFonts w:ascii="Times New Roman" w:hAnsi="Times New Roman" w:cs="Times New Roman"/>
          <w:b w:val="0"/>
          <w:bCs/>
          <w:szCs w:val="26"/>
          <w:lang w:val="en-US"/>
        </w:rPr>
        <w:t>Quận</w:t>
      </w:r>
      <w:proofErr w:type="spellEnd"/>
      <w:r w:rsidRPr="00357E5F">
        <w:rPr>
          <w:rFonts w:ascii="Times New Roman" w:hAnsi="Times New Roman" w:cs="Times New Roman"/>
          <w:b w:val="0"/>
          <w:bCs/>
          <w:szCs w:val="26"/>
          <w:lang w:val="en-US"/>
        </w:rPr>
        <w:t xml:space="preserve"> 7, TP.HCM </w:t>
      </w:r>
      <w:proofErr w:type="spellStart"/>
      <w:r w:rsidRPr="00357E5F">
        <w:rPr>
          <w:rFonts w:ascii="Times New Roman" w:hAnsi="Times New Roman" w:cs="Times New Roman"/>
          <w:b w:val="0"/>
          <w:bCs/>
          <w:szCs w:val="26"/>
          <w:lang w:val="en-US"/>
        </w:rPr>
        <w:t>mà</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còn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g</w:t>
      </w:r>
      <w:r w:rsidR="00E93C47" w:rsidRPr="00357E5F">
        <w:rPr>
          <w:rFonts w:ascii="Times New Roman" w:hAnsi="Times New Roman" w:cs="Times New Roman"/>
          <w:b w:val="0"/>
          <w:bCs/>
          <w:szCs w:val="26"/>
          <w:lang w:val="en-US"/>
        </w:rPr>
        <w:t>iúp</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cho</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các</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dịch</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vụ</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nhà</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trọ</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tham</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khảo</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và</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xây</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dựng</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kế</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hoạch</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kinh</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doanh</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tốt</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hơn</w:t>
      </w:r>
      <w:proofErr w:type="spellEnd"/>
      <w:r w:rsidR="00E93C47" w:rsidRPr="00357E5F">
        <w:rPr>
          <w:rFonts w:ascii="Times New Roman" w:hAnsi="Times New Roman" w:cs="Times New Roman"/>
          <w:b w:val="0"/>
          <w:bCs/>
          <w:szCs w:val="26"/>
          <w:lang w:val="en-US"/>
        </w:rPr>
        <w:t>,</w:t>
      </w:r>
      <w:r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phù</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hợp</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với</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hành</w:t>
      </w:r>
      <w:proofErr w:type="spellEnd"/>
      <w:r w:rsidR="00E93C47" w:rsidRPr="00357E5F">
        <w:rPr>
          <w:rFonts w:ascii="Times New Roman" w:hAnsi="Times New Roman" w:cs="Times New Roman"/>
          <w:b w:val="0"/>
          <w:bCs/>
          <w:szCs w:val="26"/>
          <w:lang w:val="en-US"/>
        </w:rPr>
        <w:t xml:space="preserve"> vi </w:t>
      </w:r>
      <w:proofErr w:type="spellStart"/>
      <w:r w:rsidR="00E93C47" w:rsidRPr="00357E5F">
        <w:rPr>
          <w:rFonts w:ascii="Times New Roman" w:hAnsi="Times New Roman" w:cs="Times New Roman"/>
          <w:b w:val="0"/>
          <w:bCs/>
          <w:szCs w:val="26"/>
          <w:lang w:val="en-US"/>
        </w:rPr>
        <w:t>thuê</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trọ</w:t>
      </w:r>
      <w:proofErr w:type="spellEnd"/>
      <w:r w:rsidR="00E93C47"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của</w:t>
      </w:r>
      <w:proofErr w:type="spellEnd"/>
      <w:r w:rsidR="00390095"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sinh</w:t>
      </w:r>
      <w:proofErr w:type="spellEnd"/>
      <w:r w:rsidR="00390095"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viên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Đ</w:t>
      </w:r>
      <w:r w:rsidR="00E93C47" w:rsidRPr="00357E5F">
        <w:rPr>
          <w:rFonts w:ascii="Times New Roman" w:hAnsi="Times New Roman" w:cs="Times New Roman"/>
          <w:b w:val="0"/>
          <w:bCs/>
          <w:szCs w:val="26"/>
          <w:lang w:val="en-US"/>
        </w:rPr>
        <w:t>ồng</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thời</w:t>
      </w:r>
      <w:proofErr w:type="spellEnd"/>
      <w:r w:rsidR="00E93C47"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cũng</w:t>
      </w:r>
      <w:proofErr w:type="spellEnd"/>
      <w:r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làm</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tăng</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khả</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năng</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cạnh</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tranh</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về</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chất</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lượng</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dịch</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vụ</w:t>
      </w:r>
      <w:proofErr w:type="spellEnd"/>
      <w:r w:rsidR="00E93C47"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nhà</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trọ</w:t>
      </w:r>
      <w:proofErr w:type="spellEnd"/>
      <w:r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trong</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khu</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vực</w:t>
      </w:r>
      <w:proofErr w:type="spellEnd"/>
      <w:r w:rsidRPr="00357E5F">
        <w:rPr>
          <w:rFonts w:ascii="Times New Roman" w:hAnsi="Times New Roman" w:cs="Times New Roman"/>
          <w:b w:val="0"/>
          <w:bCs/>
          <w:szCs w:val="26"/>
          <w:lang w:val="en-US"/>
        </w:rPr>
        <w:t>.</w:t>
      </w:r>
      <w:r w:rsidR="00390095"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Ngoài</w:t>
      </w:r>
      <w:proofErr w:type="spellEnd"/>
      <w:r w:rsidR="00390095" w:rsidRPr="00357E5F">
        <w:rPr>
          <w:rFonts w:ascii="Times New Roman" w:hAnsi="Times New Roman" w:cs="Times New Roman"/>
          <w:b w:val="0"/>
          <w:bCs/>
          <w:szCs w:val="26"/>
          <w:lang w:val="en-US"/>
        </w:rPr>
        <w:t xml:space="preserve"> ra </w:t>
      </w:r>
      <w:proofErr w:type="spellStart"/>
      <w:r w:rsidR="00477E47" w:rsidRPr="00357E5F">
        <w:rPr>
          <w:rFonts w:ascii="Times New Roman" w:hAnsi="Times New Roman" w:cs="Times New Roman"/>
          <w:b w:val="0"/>
          <w:bCs/>
          <w:szCs w:val="26"/>
          <w:lang w:val="en-US"/>
        </w:rPr>
        <w:t>kết</w:t>
      </w:r>
      <w:proofErr w:type="spellEnd"/>
      <w:r w:rsidR="00477E47" w:rsidRPr="00357E5F">
        <w:rPr>
          <w:rFonts w:ascii="Times New Roman" w:hAnsi="Times New Roman" w:cs="Times New Roman"/>
          <w:b w:val="0"/>
          <w:bCs/>
          <w:szCs w:val="26"/>
          <w:lang w:val="en-US"/>
        </w:rPr>
        <w:t xml:space="preserve"> </w:t>
      </w:r>
      <w:proofErr w:type="spellStart"/>
      <w:r w:rsidR="00477E47" w:rsidRPr="00357E5F">
        <w:rPr>
          <w:rFonts w:ascii="Times New Roman" w:hAnsi="Times New Roman" w:cs="Times New Roman"/>
          <w:b w:val="0"/>
          <w:bCs/>
          <w:szCs w:val="26"/>
          <w:lang w:val="en-US"/>
        </w:rPr>
        <w:t>quả</w:t>
      </w:r>
      <w:proofErr w:type="spellEnd"/>
      <w:r w:rsidR="00477E47" w:rsidRPr="00357E5F">
        <w:rPr>
          <w:rFonts w:ascii="Times New Roman" w:hAnsi="Times New Roman" w:cs="Times New Roman"/>
          <w:b w:val="0"/>
          <w:bCs/>
          <w:szCs w:val="26"/>
          <w:lang w:val="en-US"/>
        </w:rPr>
        <w:t xml:space="preserve"> </w:t>
      </w:r>
      <w:proofErr w:type="spellStart"/>
      <w:r w:rsidR="00E7030C" w:rsidRPr="00357E5F">
        <w:rPr>
          <w:rFonts w:ascii="Times New Roman" w:hAnsi="Times New Roman" w:cs="Times New Roman"/>
          <w:b w:val="0"/>
          <w:bCs/>
          <w:szCs w:val="26"/>
          <w:lang w:val="en-US"/>
        </w:rPr>
        <w:t>này</w:t>
      </w:r>
      <w:proofErr w:type="spellEnd"/>
      <w:r w:rsidR="00E7030C"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còn</w:t>
      </w:r>
      <w:proofErr w:type="spellEnd"/>
      <w:r w:rsidR="00390095"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g</w:t>
      </w:r>
      <w:r w:rsidR="00E93C47" w:rsidRPr="00357E5F">
        <w:rPr>
          <w:rFonts w:ascii="Times New Roman" w:hAnsi="Times New Roman" w:cs="Times New Roman"/>
          <w:b w:val="0"/>
          <w:bCs/>
          <w:szCs w:val="26"/>
          <w:lang w:val="en-US"/>
        </w:rPr>
        <w:t>iúp</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cho</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sinh</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viên</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có</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thêm</w:t>
      </w:r>
      <w:proofErr w:type="spellEnd"/>
      <w:r w:rsidR="00390095"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những</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kinh</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nghiệm</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trong</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việc</w:t>
      </w:r>
      <w:proofErr w:type="spellEnd"/>
      <w:r w:rsidR="00E93C47"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lựa</w:t>
      </w:r>
      <w:proofErr w:type="spellEnd"/>
      <w:r w:rsidR="00390095"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chọn</w:t>
      </w:r>
      <w:proofErr w:type="spellEnd"/>
      <w:r w:rsidR="00390095"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thuê</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nhà</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trọ</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phù</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hợp</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với</w:t>
      </w:r>
      <w:proofErr w:type="spellEnd"/>
      <w:r w:rsidR="00390095"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nhu</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cầu</w:t>
      </w:r>
      <w:proofErr w:type="spellEnd"/>
      <w:r w:rsidR="00E93C47"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và</w:t>
      </w:r>
      <w:proofErr w:type="spellEnd"/>
      <w:r w:rsidR="00390095"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điều</w:t>
      </w:r>
      <w:proofErr w:type="spellEnd"/>
      <w:r w:rsidR="00390095" w:rsidRPr="00357E5F">
        <w:rPr>
          <w:rFonts w:ascii="Times New Roman" w:hAnsi="Times New Roman" w:cs="Times New Roman"/>
          <w:b w:val="0"/>
          <w:bCs/>
          <w:szCs w:val="26"/>
          <w:lang w:val="en-US"/>
        </w:rPr>
        <w:t xml:space="preserve"> </w:t>
      </w:r>
      <w:proofErr w:type="spellStart"/>
      <w:r w:rsidR="00390095" w:rsidRPr="00357E5F">
        <w:rPr>
          <w:rFonts w:ascii="Times New Roman" w:hAnsi="Times New Roman" w:cs="Times New Roman"/>
          <w:b w:val="0"/>
          <w:bCs/>
          <w:szCs w:val="26"/>
          <w:lang w:val="en-US"/>
        </w:rPr>
        <w:t>kiện</w:t>
      </w:r>
      <w:proofErr w:type="spellEnd"/>
      <w:r w:rsidR="00390095"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của</w:t>
      </w:r>
      <w:proofErr w:type="spellEnd"/>
      <w:r w:rsidR="00E93C47" w:rsidRPr="00357E5F">
        <w:rPr>
          <w:rFonts w:ascii="Times New Roman" w:hAnsi="Times New Roman" w:cs="Times New Roman"/>
          <w:b w:val="0"/>
          <w:bCs/>
          <w:szCs w:val="26"/>
          <w:lang w:val="en-US"/>
        </w:rPr>
        <w:t xml:space="preserve"> </w:t>
      </w:r>
      <w:proofErr w:type="spellStart"/>
      <w:r w:rsidR="00E93C47" w:rsidRPr="00357E5F">
        <w:rPr>
          <w:rFonts w:ascii="Times New Roman" w:hAnsi="Times New Roman" w:cs="Times New Roman"/>
          <w:b w:val="0"/>
          <w:bCs/>
          <w:szCs w:val="26"/>
          <w:lang w:val="en-US"/>
        </w:rPr>
        <w:t>mình</w:t>
      </w:r>
      <w:proofErr w:type="spellEnd"/>
      <w:r w:rsidR="00390095" w:rsidRPr="00357E5F">
        <w:rPr>
          <w:rFonts w:ascii="Times New Roman" w:hAnsi="Times New Roman" w:cs="Times New Roman"/>
          <w:b w:val="0"/>
          <w:bCs/>
          <w:szCs w:val="26"/>
          <w:lang w:val="en-US"/>
        </w:rPr>
        <w:t>.</w:t>
      </w:r>
    </w:p>
    <w:p w14:paraId="117EE93A" w14:textId="51DC147F" w:rsidR="00E93C47" w:rsidRPr="00357E5F" w:rsidRDefault="00E93C47" w:rsidP="00E7030C">
      <w:pPr>
        <w:pStyle w:val="Heading2"/>
        <w:rPr>
          <w:rFonts w:ascii="Times New Roman" w:hAnsi="Times New Roman" w:cs="Times New Roman"/>
          <w:color w:val="000000" w:themeColor="text1"/>
          <w:lang w:val="en-US"/>
        </w:rPr>
      </w:pPr>
      <w:proofErr w:type="spellStart"/>
      <w:r w:rsidRPr="00357E5F">
        <w:rPr>
          <w:rFonts w:ascii="Times New Roman" w:hAnsi="Times New Roman" w:cs="Times New Roman"/>
          <w:color w:val="000000" w:themeColor="text1"/>
          <w:lang w:val="en-US"/>
        </w:rPr>
        <w:t>Cấu</w:t>
      </w:r>
      <w:proofErr w:type="spellEnd"/>
      <w:r w:rsidRPr="00357E5F">
        <w:rPr>
          <w:rFonts w:ascii="Times New Roman" w:hAnsi="Times New Roman" w:cs="Times New Roman"/>
          <w:color w:val="000000" w:themeColor="text1"/>
          <w:lang w:val="en-US"/>
        </w:rPr>
        <w:t xml:space="preserve"> </w:t>
      </w:r>
      <w:proofErr w:type="spellStart"/>
      <w:r w:rsidRPr="00357E5F">
        <w:rPr>
          <w:rFonts w:ascii="Times New Roman" w:hAnsi="Times New Roman" w:cs="Times New Roman"/>
          <w:color w:val="000000" w:themeColor="text1"/>
          <w:lang w:val="en-US"/>
        </w:rPr>
        <w:t>trúc</w:t>
      </w:r>
      <w:proofErr w:type="spellEnd"/>
      <w:r w:rsidRPr="00357E5F">
        <w:rPr>
          <w:rFonts w:ascii="Times New Roman" w:hAnsi="Times New Roman" w:cs="Times New Roman"/>
          <w:color w:val="000000" w:themeColor="text1"/>
          <w:lang w:val="en-US"/>
        </w:rPr>
        <w:t xml:space="preserve"> </w:t>
      </w:r>
      <w:proofErr w:type="spellStart"/>
      <w:r w:rsidRPr="00357E5F">
        <w:rPr>
          <w:rFonts w:ascii="Times New Roman" w:hAnsi="Times New Roman" w:cs="Times New Roman"/>
          <w:color w:val="000000" w:themeColor="text1"/>
          <w:lang w:val="en-US"/>
        </w:rPr>
        <w:t>trình</w:t>
      </w:r>
      <w:proofErr w:type="spellEnd"/>
      <w:r w:rsidRPr="00357E5F">
        <w:rPr>
          <w:rFonts w:ascii="Times New Roman" w:hAnsi="Times New Roman" w:cs="Times New Roman"/>
          <w:color w:val="000000" w:themeColor="text1"/>
          <w:lang w:val="en-US"/>
        </w:rPr>
        <w:t xml:space="preserve"> </w:t>
      </w:r>
      <w:proofErr w:type="spellStart"/>
      <w:r w:rsidRPr="00357E5F">
        <w:rPr>
          <w:rFonts w:ascii="Times New Roman" w:hAnsi="Times New Roman" w:cs="Times New Roman"/>
          <w:color w:val="000000" w:themeColor="text1"/>
          <w:lang w:val="en-US"/>
        </w:rPr>
        <w:t>bày</w:t>
      </w:r>
      <w:proofErr w:type="spellEnd"/>
      <w:r w:rsidRPr="00357E5F">
        <w:rPr>
          <w:rFonts w:ascii="Times New Roman" w:hAnsi="Times New Roman" w:cs="Times New Roman"/>
          <w:color w:val="000000" w:themeColor="text1"/>
          <w:lang w:val="en-US"/>
        </w:rPr>
        <w:t xml:space="preserve"> </w:t>
      </w:r>
      <w:proofErr w:type="spellStart"/>
      <w:r w:rsidRPr="00357E5F">
        <w:rPr>
          <w:rFonts w:ascii="Times New Roman" w:hAnsi="Times New Roman" w:cs="Times New Roman"/>
          <w:color w:val="000000" w:themeColor="text1"/>
          <w:lang w:val="en-US"/>
        </w:rPr>
        <w:t>đề</w:t>
      </w:r>
      <w:proofErr w:type="spellEnd"/>
      <w:r w:rsidRPr="00357E5F">
        <w:rPr>
          <w:rFonts w:ascii="Times New Roman" w:hAnsi="Times New Roman" w:cs="Times New Roman"/>
          <w:color w:val="000000" w:themeColor="text1"/>
          <w:lang w:val="en-US"/>
        </w:rPr>
        <w:t xml:space="preserve"> </w:t>
      </w:r>
      <w:proofErr w:type="spellStart"/>
      <w:r w:rsidRPr="00357E5F">
        <w:rPr>
          <w:rFonts w:ascii="Times New Roman" w:hAnsi="Times New Roman" w:cs="Times New Roman"/>
          <w:color w:val="000000" w:themeColor="text1"/>
          <w:lang w:val="en-US"/>
        </w:rPr>
        <w:t>tài</w:t>
      </w:r>
      <w:proofErr w:type="spellEnd"/>
    </w:p>
    <w:p w14:paraId="4CC61ADB" w14:textId="7EB1612D" w:rsidR="00E93C47" w:rsidRPr="00357E5F" w:rsidRDefault="00E93C47" w:rsidP="00026A40">
      <w:pPr>
        <w:spacing w:line="240" w:lineRule="auto"/>
        <w:jc w:val="both"/>
        <w:rPr>
          <w:rFonts w:ascii="Times New Roman" w:hAnsi="Times New Roman" w:cs="Times New Roman"/>
          <w:b w:val="0"/>
          <w:bCs/>
          <w:szCs w:val="26"/>
          <w:lang w:val="en-US"/>
        </w:rPr>
      </w:pPr>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Chương</w:t>
      </w:r>
      <w:proofErr w:type="spellEnd"/>
      <w:r w:rsidRPr="00357E5F">
        <w:rPr>
          <w:rFonts w:ascii="Times New Roman" w:hAnsi="Times New Roman" w:cs="Times New Roman"/>
          <w:b w:val="0"/>
          <w:bCs/>
          <w:szCs w:val="26"/>
          <w:lang w:val="en-US"/>
        </w:rPr>
        <w:t xml:space="preserve"> </w:t>
      </w:r>
      <w:r w:rsidR="00390095" w:rsidRPr="00357E5F">
        <w:rPr>
          <w:rFonts w:ascii="Times New Roman" w:hAnsi="Times New Roman" w:cs="Times New Roman"/>
          <w:b w:val="0"/>
          <w:bCs/>
          <w:szCs w:val="26"/>
          <w:lang w:val="en-US"/>
        </w:rPr>
        <w:t>1</w:t>
      </w:r>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Giới</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thiệu</w:t>
      </w:r>
      <w:proofErr w:type="spellEnd"/>
      <w:r w:rsidR="00390095" w:rsidRPr="00357E5F">
        <w:rPr>
          <w:rFonts w:ascii="Times New Roman" w:hAnsi="Times New Roman" w:cs="Times New Roman"/>
          <w:b w:val="0"/>
          <w:bCs/>
          <w:szCs w:val="26"/>
          <w:lang w:val="en-US"/>
        </w:rPr>
        <w:t>.</w:t>
      </w:r>
    </w:p>
    <w:p w14:paraId="670113A8" w14:textId="49912809" w:rsidR="00E93C47" w:rsidRPr="00357E5F" w:rsidRDefault="00E93C47" w:rsidP="00026A40">
      <w:pPr>
        <w:spacing w:line="240" w:lineRule="auto"/>
        <w:jc w:val="both"/>
        <w:rPr>
          <w:rFonts w:ascii="Times New Roman" w:hAnsi="Times New Roman" w:cs="Times New Roman"/>
          <w:b w:val="0"/>
          <w:bCs/>
          <w:szCs w:val="26"/>
          <w:lang w:val="en-US"/>
        </w:rPr>
      </w:pPr>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Chương</w:t>
      </w:r>
      <w:proofErr w:type="spellEnd"/>
      <w:r w:rsidRPr="00357E5F">
        <w:rPr>
          <w:rFonts w:ascii="Times New Roman" w:hAnsi="Times New Roman" w:cs="Times New Roman"/>
          <w:b w:val="0"/>
          <w:bCs/>
          <w:szCs w:val="26"/>
          <w:lang w:val="en-US"/>
        </w:rPr>
        <w:t xml:space="preserve"> 2: </w:t>
      </w:r>
      <w:proofErr w:type="spellStart"/>
      <w:r w:rsidRPr="00357E5F">
        <w:rPr>
          <w:rFonts w:ascii="Times New Roman" w:hAnsi="Times New Roman" w:cs="Times New Roman"/>
          <w:b w:val="0"/>
          <w:bCs/>
          <w:szCs w:val="26"/>
          <w:lang w:val="en-US"/>
        </w:rPr>
        <w:t>Cở</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sở</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lý</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thuyết</w:t>
      </w:r>
      <w:proofErr w:type="spellEnd"/>
      <w:r w:rsidR="00390095" w:rsidRPr="00357E5F">
        <w:rPr>
          <w:rFonts w:ascii="Times New Roman" w:hAnsi="Times New Roman" w:cs="Times New Roman"/>
          <w:b w:val="0"/>
          <w:bCs/>
          <w:szCs w:val="26"/>
          <w:lang w:val="en-US"/>
        </w:rPr>
        <w:t>.</w:t>
      </w:r>
    </w:p>
    <w:p w14:paraId="2F5BF48A" w14:textId="68959A9B" w:rsidR="00E93C47" w:rsidRPr="00357E5F" w:rsidRDefault="00E93C47" w:rsidP="00026A40">
      <w:pPr>
        <w:spacing w:line="240" w:lineRule="auto"/>
        <w:jc w:val="both"/>
        <w:rPr>
          <w:rFonts w:ascii="Times New Roman" w:hAnsi="Times New Roman" w:cs="Times New Roman"/>
          <w:b w:val="0"/>
          <w:bCs/>
          <w:szCs w:val="26"/>
          <w:lang w:val="en-US"/>
        </w:rPr>
      </w:pPr>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Chương</w:t>
      </w:r>
      <w:proofErr w:type="spellEnd"/>
      <w:r w:rsidRPr="00357E5F">
        <w:rPr>
          <w:rFonts w:ascii="Times New Roman" w:hAnsi="Times New Roman" w:cs="Times New Roman"/>
          <w:b w:val="0"/>
          <w:bCs/>
          <w:szCs w:val="26"/>
          <w:lang w:val="en-US"/>
        </w:rPr>
        <w:t xml:space="preserve"> 3: </w:t>
      </w:r>
      <w:proofErr w:type="spellStart"/>
      <w:r w:rsidRPr="00357E5F">
        <w:rPr>
          <w:rFonts w:ascii="Times New Roman" w:hAnsi="Times New Roman" w:cs="Times New Roman"/>
          <w:b w:val="0"/>
          <w:bCs/>
          <w:szCs w:val="26"/>
          <w:lang w:val="en-US"/>
        </w:rPr>
        <w:t>Thiết</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kế</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nghiên</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cứu</w:t>
      </w:r>
      <w:proofErr w:type="spellEnd"/>
      <w:r w:rsidR="00390095" w:rsidRPr="00357E5F">
        <w:rPr>
          <w:rFonts w:ascii="Times New Roman" w:hAnsi="Times New Roman" w:cs="Times New Roman"/>
          <w:b w:val="0"/>
          <w:bCs/>
          <w:szCs w:val="26"/>
          <w:lang w:val="en-US"/>
        </w:rPr>
        <w:t>.</w:t>
      </w:r>
    </w:p>
    <w:p w14:paraId="3D6CBE34" w14:textId="02253602" w:rsidR="00E93C47" w:rsidRPr="00357E5F" w:rsidRDefault="00E93C47" w:rsidP="00026A40">
      <w:pPr>
        <w:spacing w:line="240" w:lineRule="auto"/>
        <w:jc w:val="both"/>
        <w:rPr>
          <w:rFonts w:ascii="Times New Roman" w:hAnsi="Times New Roman" w:cs="Times New Roman"/>
          <w:b w:val="0"/>
          <w:bCs/>
          <w:szCs w:val="26"/>
          <w:lang w:val="en-US"/>
        </w:rPr>
      </w:pPr>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Tài</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liệu</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tham</w:t>
      </w:r>
      <w:proofErr w:type="spellEnd"/>
      <w:r w:rsidRPr="00357E5F">
        <w:rPr>
          <w:rFonts w:ascii="Times New Roman" w:hAnsi="Times New Roman" w:cs="Times New Roman"/>
          <w:b w:val="0"/>
          <w:bCs/>
          <w:szCs w:val="26"/>
          <w:lang w:val="en-US"/>
        </w:rPr>
        <w:t xml:space="preserve"> </w:t>
      </w:r>
      <w:proofErr w:type="spellStart"/>
      <w:r w:rsidRPr="00357E5F">
        <w:rPr>
          <w:rFonts w:ascii="Times New Roman" w:hAnsi="Times New Roman" w:cs="Times New Roman"/>
          <w:b w:val="0"/>
          <w:bCs/>
          <w:szCs w:val="26"/>
          <w:lang w:val="en-US"/>
        </w:rPr>
        <w:t>khảo</w:t>
      </w:r>
      <w:proofErr w:type="spellEnd"/>
      <w:r w:rsidR="00390095" w:rsidRPr="00357E5F">
        <w:rPr>
          <w:rFonts w:ascii="Times New Roman" w:hAnsi="Times New Roman" w:cs="Times New Roman"/>
          <w:b w:val="0"/>
          <w:bCs/>
          <w:szCs w:val="26"/>
          <w:lang w:val="en-US"/>
        </w:rPr>
        <w:t>.</w:t>
      </w:r>
      <w:bookmarkStart w:id="64" w:name="_GoBack"/>
      <w:bookmarkEnd w:id="64"/>
    </w:p>
    <w:sectPr w:rsidR="00E93C47" w:rsidRPr="00357E5F" w:rsidSect="00B80EF7">
      <w:pgSz w:w="11906" w:h="16838"/>
      <w:pgMar w:top="1701" w:right="1701" w:bottom="1701" w:left="1701" w:header="709" w:footer="709" w:gutter="0"/>
      <w:pgBorders w:zOrder="back" w:display="firstPage">
        <w:top w:val="twistedLines1" w:sz="31" w:space="1" w:color="auto"/>
        <w:left w:val="twistedLines1" w:sz="31" w:space="4" w:color="auto"/>
        <w:bottom w:val="twistedLines1" w:sz="31" w:space="1" w:color="auto"/>
        <w:right w:val="twistedLines1" w:sz="31" w:space="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2-17T00:11:00Z" w:initials="MOU">
    <w:p w14:paraId="53EF952A" w14:textId="36E73798" w:rsidR="002D7122" w:rsidRDefault="002D7122">
      <w:pPr>
        <w:pStyle w:val="CommentText"/>
      </w:pPr>
      <w:proofErr w:type="spellStart"/>
      <w:r>
        <w:t>Nhóm</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lại</w:t>
      </w:r>
      <w:proofErr w:type="spellEnd"/>
      <w:r>
        <w:t xml:space="preserve"> </w:t>
      </w:r>
      <w:proofErr w:type="spellStart"/>
      <w:r>
        <w:t>cách</w:t>
      </w:r>
      <w:proofErr w:type="spellEnd"/>
      <w:r>
        <w:t xml:space="preserve"> </w:t>
      </w:r>
      <w:proofErr w:type="spellStart"/>
      <w:r>
        <w:t>viết</w:t>
      </w:r>
      <w:proofErr w:type="spellEnd"/>
      <w:r>
        <w:t>,</w:t>
      </w:r>
      <w:r>
        <w:rPr>
          <w:lang w:val="vi-VN"/>
        </w:rPr>
        <w:t xml:space="preserve"> văn khoa học chúng ta không viết với lối hành văn của môn tập làm văn, hạn chế sử dụng các từ ngữ không rõ nghĩa và các câu văn dài dòng.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EF95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EF952A" w16cid:durableId="21F458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1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1C10A6"/>
    <w:multiLevelType w:val="hybridMultilevel"/>
    <w:tmpl w:val="EA460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60683"/>
    <w:multiLevelType w:val="multilevel"/>
    <w:tmpl w:val="6E58C7DA"/>
    <w:lvl w:ilvl="0">
      <w:start w:val="1"/>
      <w:numFmt w:val="decimal"/>
      <w:pStyle w:val="Heading1"/>
      <w:lvlText w:val="%1"/>
      <w:lvlJc w:val="left"/>
      <w:pPr>
        <w:ind w:left="432" w:hanging="432"/>
      </w:pPr>
    </w:lvl>
    <w:lvl w:ilvl="1">
      <w:start w:val="1"/>
      <w:numFmt w:val="decimal"/>
      <w:pStyle w:val="Heading2"/>
      <w:lvlText w:val="%1.%2"/>
      <w:lvlJc w:val="left"/>
      <w:pPr>
        <w:ind w:left="1001"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5C328B"/>
    <w:multiLevelType w:val="multilevel"/>
    <w:tmpl w:val="3FFE613C"/>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EA5D69"/>
    <w:multiLevelType w:val="hybridMultilevel"/>
    <w:tmpl w:val="F26CB5C4"/>
    <w:lvl w:ilvl="0" w:tplc="82FEED58">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15:restartNumberingAfterBreak="0">
    <w:nsid w:val="6A5348A8"/>
    <w:multiLevelType w:val="multilevel"/>
    <w:tmpl w:val="6AA481C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72C94CC1"/>
    <w:multiLevelType w:val="hybridMultilevel"/>
    <w:tmpl w:val="69CE9BA8"/>
    <w:lvl w:ilvl="0" w:tplc="CBC28672">
      <w:numFmt w:val="bullet"/>
      <w:lvlText w:val=""/>
      <w:lvlJc w:val="left"/>
      <w:pPr>
        <w:ind w:left="785" w:hanging="360"/>
      </w:pPr>
      <w:rPr>
        <w:rFonts w:ascii="Wingdings" w:eastAsiaTheme="minorHAnsi" w:hAnsi="Wingdings" w:cs="Times New Roman"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720"/>
  <w:drawingGridHorizontalSpacing w:val="26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F7"/>
    <w:rsid w:val="00026A40"/>
    <w:rsid w:val="000E3CD1"/>
    <w:rsid w:val="002116C0"/>
    <w:rsid w:val="00236141"/>
    <w:rsid w:val="002A69A7"/>
    <w:rsid w:val="002D7122"/>
    <w:rsid w:val="00357E5F"/>
    <w:rsid w:val="00390095"/>
    <w:rsid w:val="003925FA"/>
    <w:rsid w:val="003B28E2"/>
    <w:rsid w:val="00404022"/>
    <w:rsid w:val="00440919"/>
    <w:rsid w:val="00477E47"/>
    <w:rsid w:val="004D3E9F"/>
    <w:rsid w:val="005D1573"/>
    <w:rsid w:val="006E6F85"/>
    <w:rsid w:val="00956D2C"/>
    <w:rsid w:val="00995C1E"/>
    <w:rsid w:val="009C4E0B"/>
    <w:rsid w:val="00B00315"/>
    <w:rsid w:val="00B80EF7"/>
    <w:rsid w:val="00C96E7B"/>
    <w:rsid w:val="00D317C5"/>
    <w:rsid w:val="00D57E8A"/>
    <w:rsid w:val="00DB3A3C"/>
    <w:rsid w:val="00E7030C"/>
    <w:rsid w:val="00E93C47"/>
    <w:rsid w:val="00F41560"/>
    <w:rsid w:val="00FE7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C550"/>
  <w15:docId w15:val="{FE853CCF-9BF4-45CB-ABA1-C6B96560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95"/>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095"/>
    <w:pPr>
      <w:keepNext/>
      <w:keepLines/>
      <w:numPr>
        <w:ilvl w:val="1"/>
        <w:numId w:val="4"/>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390095"/>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9009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009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009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009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009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009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499"/>
    <w:rPr>
      <w:rFonts w:ascii="Tahoma" w:hAnsi="Tahoma" w:cs="Tahoma"/>
      <w:sz w:val="16"/>
      <w:szCs w:val="16"/>
    </w:rPr>
  </w:style>
  <w:style w:type="paragraph" w:styleId="ListParagraph">
    <w:name w:val="List Paragraph"/>
    <w:basedOn w:val="Normal"/>
    <w:uiPriority w:val="34"/>
    <w:qFormat/>
    <w:rsid w:val="00404022"/>
    <w:pPr>
      <w:ind w:left="720"/>
      <w:contextualSpacing/>
    </w:pPr>
  </w:style>
  <w:style w:type="character" w:customStyle="1" w:styleId="Heading1Char">
    <w:name w:val="Heading 1 Char"/>
    <w:basedOn w:val="DefaultParagraphFont"/>
    <w:link w:val="Heading1"/>
    <w:uiPriority w:val="9"/>
    <w:rsid w:val="003900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0095"/>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3900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9009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009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009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009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00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0095"/>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D7122"/>
    <w:rPr>
      <w:sz w:val="16"/>
      <w:szCs w:val="16"/>
    </w:rPr>
  </w:style>
  <w:style w:type="paragraph" w:styleId="CommentText">
    <w:name w:val="annotation text"/>
    <w:basedOn w:val="Normal"/>
    <w:link w:val="CommentTextChar"/>
    <w:uiPriority w:val="99"/>
    <w:semiHidden/>
    <w:unhideWhenUsed/>
    <w:rsid w:val="002D7122"/>
    <w:pPr>
      <w:spacing w:line="240" w:lineRule="auto"/>
    </w:pPr>
    <w:rPr>
      <w:sz w:val="20"/>
      <w:szCs w:val="20"/>
    </w:rPr>
  </w:style>
  <w:style w:type="character" w:customStyle="1" w:styleId="CommentTextChar">
    <w:name w:val="Comment Text Char"/>
    <w:basedOn w:val="DefaultParagraphFont"/>
    <w:link w:val="CommentText"/>
    <w:uiPriority w:val="99"/>
    <w:semiHidden/>
    <w:rsid w:val="002D7122"/>
    <w:rPr>
      <w:sz w:val="20"/>
      <w:szCs w:val="20"/>
    </w:rPr>
  </w:style>
  <w:style w:type="paragraph" w:styleId="CommentSubject">
    <w:name w:val="annotation subject"/>
    <w:basedOn w:val="CommentText"/>
    <w:next w:val="CommentText"/>
    <w:link w:val="CommentSubjectChar"/>
    <w:uiPriority w:val="99"/>
    <w:semiHidden/>
    <w:unhideWhenUsed/>
    <w:rsid w:val="002D7122"/>
    <w:rPr>
      <w:bCs/>
    </w:rPr>
  </w:style>
  <w:style w:type="character" w:customStyle="1" w:styleId="CommentSubjectChar">
    <w:name w:val="Comment Subject Char"/>
    <w:basedOn w:val="CommentTextChar"/>
    <w:link w:val="CommentSubject"/>
    <w:uiPriority w:val="99"/>
    <w:semiHidden/>
    <w:rsid w:val="002D7122"/>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6AB8F-E9B7-3E48-8778-8F4C6F05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805</Words>
  <Characters>4593</Characters>
  <Application>Microsoft Office Word</Application>
  <DocSecurity>0</DocSecurity>
  <Lines>38</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3</cp:revision>
  <dcterms:created xsi:type="dcterms:W3CDTF">2020-02-03T15:16:00Z</dcterms:created>
  <dcterms:modified xsi:type="dcterms:W3CDTF">2020-02-16T17:33:00Z</dcterms:modified>
</cp:coreProperties>
</file>