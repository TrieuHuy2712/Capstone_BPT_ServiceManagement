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2CFAA" w14:textId="4A736C7D" w:rsidR="005F7B4B" w:rsidRDefault="001F02CE" w:rsidP="007E3F21">
      <w:pPr>
        <w:spacing w:line="360" w:lineRule="auto"/>
        <w:jc w:val="center"/>
        <w:rPr>
          <w:rFonts w:ascii="Times New Roman" w:hAnsi="Times New Roman" w:cs="Times New Roman"/>
          <w:b/>
          <w:bCs/>
          <w:noProof/>
          <w:sz w:val="26"/>
          <w:szCs w:val="26"/>
        </w:rPr>
      </w:pPr>
      <w:r>
        <w:rPr>
          <w:rFonts w:ascii="Times New Roman" w:hAnsi="Times New Roman" w:cs="Times New Roman"/>
          <w:noProof/>
          <w:sz w:val="24"/>
          <w:szCs w:val="24"/>
        </w:rPr>
        <w:drawing>
          <wp:anchor distT="0" distB="0" distL="114300" distR="114300" simplePos="0" relativeHeight="251658240" behindDoc="1" locked="0" layoutInCell="1" allowOverlap="1" wp14:anchorId="109D6B17" wp14:editId="117C3788">
            <wp:simplePos x="0" y="0"/>
            <wp:positionH relativeFrom="margin">
              <wp:posOffset>-134328</wp:posOffset>
            </wp:positionH>
            <wp:positionV relativeFrom="paragraph">
              <wp:posOffset>28009</wp:posOffset>
            </wp:positionV>
            <wp:extent cx="6011545" cy="9199090"/>
            <wp:effectExtent l="19050" t="19050" r="27305" b="21590"/>
            <wp:wrapNone/>
            <wp:docPr id="36" name="Hình ảnh 3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2670" cy="920081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2F591F4" w14:textId="0D24CFC1" w:rsidR="00A86F88" w:rsidRPr="00AF78EF" w:rsidRDefault="00AF78EF" w:rsidP="007E3F21">
      <w:pPr>
        <w:spacing w:line="360" w:lineRule="auto"/>
        <w:jc w:val="center"/>
        <w:rPr>
          <w:rFonts w:ascii="Times New Roman" w:hAnsi="Times New Roman" w:cs="Times New Roman"/>
          <w:b/>
          <w:bCs/>
          <w:noProof/>
          <w:sz w:val="26"/>
          <w:szCs w:val="26"/>
        </w:rPr>
      </w:pPr>
      <w:r w:rsidRPr="00AF78EF">
        <w:rPr>
          <w:rFonts w:ascii="Times New Roman" w:hAnsi="Times New Roman" w:cs="Times New Roman"/>
          <w:b/>
          <w:bCs/>
          <w:noProof/>
          <w:sz w:val="26"/>
          <w:szCs w:val="26"/>
        </w:rPr>
        <w:t>BỘ TÀI CHÍNH</w:t>
      </w:r>
    </w:p>
    <w:p w14:paraId="2DBF34AB" w14:textId="16850CDB" w:rsidR="00AF78EF" w:rsidRPr="00AF78EF" w:rsidRDefault="00AF78EF" w:rsidP="007E3F21">
      <w:pPr>
        <w:spacing w:line="360" w:lineRule="auto"/>
        <w:jc w:val="center"/>
        <w:rPr>
          <w:rFonts w:ascii="Times New Roman" w:hAnsi="Times New Roman" w:cs="Times New Roman"/>
          <w:b/>
          <w:bCs/>
          <w:noProof/>
          <w:sz w:val="26"/>
          <w:szCs w:val="26"/>
        </w:rPr>
      </w:pPr>
      <w:r w:rsidRPr="00AF78EF">
        <w:rPr>
          <w:rFonts w:ascii="Times New Roman" w:hAnsi="Times New Roman" w:cs="Times New Roman"/>
          <w:b/>
          <w:bCs/>
          <w:noProof/>
          <w:sz w:val="26"/>
          <w:szCs w:val="26"/>
        </w:rPr>
        <w:t>TRƯỜNG ĐẠI HỌC TÀI CHÍNH – MARKETING</w:t>
      </w:r>
    </w:p>
    <w:p w14:paraId="094AE0D0" w14:textId="110646E4" w:rsidR="00AF78EF" w:rsidRDefault="00AF78EF" w:rsidP="007E3F21">
      <w:pPr>
        <w:spacing w:line="360" w:lineRule="auto"/>
        <w:jc w:val="center"/>
        <w:rPr>
          <w:rFonts w:ascii="Times New Roman" w:hAnsi="Times New Roman" w:cs="Times New Roman"/>
          <w:b/>
          <w:bCs/>
          <w:noProof/>
          <w:sz w:val="24"/>
          <w:szCs w:val="24"/>
        </w:rPr>
      </w:pPr>
      <w:r w:rsidRPr="00AF78EF">
        <w:rPr>
          <w:rFonts w:ascii="Times New Roman" w:hAnsi="Times New Roman" w:cs="Times New Roman"/>
          <w:b/>
          <w:bCs/>
          <w:noProof/>
          <w:sz w:val="26"/>
          <w:szCs w:val="26"/>
        </w:rPr>
        <w:t>KHOA QUAN TRỊ KINH DOANH</w:t>
      </w:r>
    </w:p>
    <w:p w14:paraId="5591DBF0" w14:textId="3BDDE3A8" w:rsidR="00AF78EF" w:rsidRDefault="00AF78EF" w:rsidP="007E3F21">
      <w:pPr>
        <w:spacing w:line="360" w:lineRule="auto"/>
        <w:jc w:val="center"/>
        <w:rPr>
          <w:rFonts w:ascii="Times New Roman" w:hAnsi="Times New Roman" w:cs="Times New Roman"/>
          <w:noProof/>
          <w:sz w:val="24"/>
          <w:szCs w:val="24"/>
        </w:rPr>
      </w:pPr>
      <w:r w:rsidRPr="00AF78EF">
        <w:rPr>
          <w:rFonts w:ascii="Times New Roman" w:hAnsi="Times New Roman" w:cs="Times New Roman"/>
          <w:noProof/>
          <w:sz w:val="24"/>
          <w:szCs w:val="24"/>
        </w:rPr>
        <w:sym w:font="Wingdings" w:char="F045"/>
      </w:r>
      <w:r w:rsidRPr="00AF78EF">
        <w:rPr>
          <w:rFonts w:ascii="Times New Roman" w:hAnsi="Times New Roman" w:cs="Times New Roman"/>
          <w:noProof/>
          <w:sz w:val="24"/>
          <w:szCs w:val="24"/>
        </w:rPr>
        <w:sym w:font="Wingdings" w:char="F026"/>
      </w:r>
      <w:r w:rsidRPr="00AF78EF">
        <w:rPr>
          <w:rFonts w:ascii="Times New Roman" w:hAnsi="Times New Roman" w:cs="Times New Roman"/>
          <w:noProof/>
          <w:sz w:val="24"/>
          <w:szCs w:val="24"/>
        </w:rPr>
        <w:sym w:font="Wingdings" w:char="F046"/>
      </w:r>
    </w:p>
    <w:p w14:paraId="53DACE9B" w14:textId="19339218" w:rsidR="00AF78EF" w:rsidRDefault="00AF78EF" w:rsidP="007E3F21">
      <w:pPr>
        <w:spacing w:line="360" w:lineRule="auto"/>
        <w:jc w:val="center"/>
      </w:pPr>
      <w:r w:rsidRPr="001A0ACC">
        <w:rPr>
          <w:rFonts w:ascii="Times New Roman" w:hAnsi="Times New Roman" w:cs="Times New Roman"/>
          <w:noProof/>
        </w:rPr>
        <w:drawing>
          <wp:inline distT="0" distB="0" distL="0" distR="0" wp14:anchorId="0BC16260" wp14:editId="7E86227B">
            <wp:extent cx="1440000" cy="1440000"/>
            <wp:effectExtent l="0" t="0" r="8255" b="8255"/>
            <wp:docPr id="33" name="Hình ảnh 33" descr="Ảnh có chứa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aKMUCvOZkM2zF3iBaOb5ZEfhvBkBXb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B578ADE" w14:textId="77975749" w:rsidR="00AF78EF" w:rsidRPr="007E3F21" w:rsidRDefault="00AF78EF" w:rsidP="007E3F21">
      <w:pPr>
        <w:spacing w:line="360" w:lineRule="auto"/>
        <w:jc w:val="center"/>
        <w:rPr>
          <w:rFonts w:ascii="Times New Roman" w:hAnsi="Times New Roman" w:cs="Times New Roman"/>
          <w:b/>
          <w:bCs/>
          <w:sz w:val="28"/>
          <w:szCs w:val="28"/>
        </w:rPr>
      </w:pPr>
      <w:r w:rsidRPr="007E3F21">
        <w:rPr>
          <w:rFonts w:ascii="Times New Roman" w:hAnsi="Times New Roman" w:cs="Times New Roman"/>
          <w:b/>
          <w:bCs/>
          <w:sz w:val="28"/>
          <w:szCs w:val="28"/>
        </w:rPr>
        <w:t>NGHIÊN CỨU KHOA HỌC</w:t>
      </w:r>
    </w:p>
    <w:p w14:paraId="03FC75FF" w14:textId="2A393CED" w:rsidR="001A0ACC" w:rsidRPr="007E3F21" w:rsidDel="0080198F" w:rsidRDefault="001A0ACC" w:rsidP="007E3F21">
      <w:pPr>
        <w:spacing w:line="360" w:lineRule="auto"/>
        <w:jc w:val="center"/>
        <w:rPr>
          <w:del w:id="0" w:author="Microsoft Office User" w:date="2020-02-17T18:52:00Z"/>
          <w:rFonts w:ascii="Times New Roman" w:hAnsi="Times New Roman" w:cs="Times New Roman"/>
          <w:sz w:val="28"/>
          <w:szCs w:val="28"/>
          <w:u w:val="single"/>
        </w:rPr>
      </w:pPr>
      <w:del w:id="1" w:author="Microsoft Office User" w:date="2020-02-17T18:52:00Z">
        <w:r w:rsidRPr="007E3F21" w:rsidDel="0080198F">
          <w:rPr>
            <w:rFonts w:ascii="Times New Roman" w:hAnsi="Times New Roman" w:cs="Times New Roman"/>
            <w:sz w:val="28"/>
            <w:szCs w:val="28"/>
            <w:u w:val="single"/>
          </w:rPr>
          <w:delText>Đề tài:</w:delText>
        </w:r>
      </w:del>
    </w:p>
    <w:p w14:paraId="1677FFD1" w14:textId="7BE00128" w:rsidR="001A0ACC" w:rsidRPr="007E3F21" w:rsidRDefault="001A0ACC" w:rsidP="007E3F21">
      <w:pPr>
        <w:spacing w:line="360" w:lineRule="auto"/>
        <w:jc w:val="center"/>
        <w:rPr>
          <w:rFonts w:ascii="Times New Roman" w:hAnsi="Times New Roman" w:cs="Times New Roman"/>
          <w:sz w:val="44"/>
          <w:szCs w:val="44"/>
        </w:rPr>
      </w:pPr>
      <w:del w:id="2" w:author="Microsoft Office User" w:date="2020-02-17T18:48:00Z">
        <w:r w:rsidRPr="007E3F21" w:rsidDel="0080198F">
          <w:rPr>
            <w:rFonts w:ascii="Times New Roman" w:hAnsi="Times New Roman" w:cs="Times New Roman"/>
            <w:sz w:val="44"/>
            <w:szCs w:val="44"/>
          </w:rPr>
          <w:delText xml:space="preserve">Đánh giá </w:delText>
        </w:r>
      </w:del>
      <w:del w:id="3" w:author="Microsoft Office User" w:date="2020-02-17T18:52:00Z">
        <w:r w:rsidRPr="007E3F21" w:rsidDel="0080198F">
          <w:rPr>
            <w:rFonts w:ascii="Times New Roman" w:hAnsi="Times New Roman" w:cs="Times New Roman"/>
            <w:sz w:val="44"/>
            <w:szCs w:val="44"/>
          </w:rPr>
          <w:delText xml:space="preserve">mức độ hài </w:delText>
        </w:r>
      </w:del>
      <w:ins w:id="4" w:author="Microsoft Office User" w:date="2020-02-17T18:52:00Z">
        <w:r w:rsidR="0080198F">
          <w:rPr>
            <w:rFonts w:ascii="Times New Roman" w:hAnsi="Times New Roman" w:cs="Times New Roman"/>
            <w:sz w:val="28"/>
            <w:szCs w:val="28"/>
            <w:u w:val="single"/>
          </w:rPr>
          <w:t xml:space="preserve">sự tác động của chất </w:t>
        </w:r>
      </w:ins>
      <w:ins w:id="5" w:author="Microsoft Office User" w:date="2020-02-17T18:53:00Z">
        <w:r w:rsidR="0080198F">
          <w:rPr>
            <w:rFonts w:ascii="Times New Roman" w:hAnsi="Times New Roman" w:cs="Times New Roman"/>
            <w:sz w:val="28"/>
            <w:szCs w:val="28"/>
            <w:u w:val="single"/>
          </w:rPr>
          <w:t xml:space="preserve">lượng dịch vụ đến sự hài </w:t>
        </w:r>
      </w:ins>
      <w:r w:rsidRPr="007E3F21">
        <w:rPr>
          <w:rFonts w:ascii="Times New Roman" w:hAnsi="Times New Roman" w:cs="Times New Roman"/>
          <w:sz w:val="44"/>
          <w:szCs w:val="44"/>
        </w:rPr>
        <w:t xml:space="preserve">lòng của khách hàng </w:t>
      </w:r>
      <w:del w:id="6" w:author="Microsoft Office User" w:date="2020-02-17T18:53:00Z">
        <w:r w:rsidRPr="007E3F21" w:rsidDel="0080198F">
          <w:rPr>
            <w:rFonts w:ascii="Times New Roman" w:hAnsi="Times New Roman" w:cs="Times New Roman"/>
            <w:sz w:val="44"/>
            <w:szCs w:val="44"/>
          </w:rPr>
          <w:delText xml:space="preserve">về dịch vụ khách hàng </w:delText>
        </w:r>
      </w:del>
      <w:ins w:id="7" w:author="Microsoft Office User" w:date="2020-02-17T18:53:00Z">
        <w:r w:rsidR="0080198F">
          <w:rPr>
            <w:rFonts w:ascii="Times New Roman" w:hAnsi="Times New Roman" w:cs="Times New Roman"/>
            <w:sz w:val="44"/>
            <w:szCs w:val="44"/>
          </w:rPr>
          <w:t xml:space="preserve">mua sắm </w:t>
        </w:r>
      </w:ins>
      <w:r w:rsidRPr="007E3F21">
        <w:rPr>
          <w:rFonts w:ascii="Times New Roman" w:hAnsi="Times New Roman" w:cs="Times New Roman"/>
          <w:sz w:val="44"/>
          <w:szCs w:val="44"/>
        </w:rPr>
        <w:t>tại AEON MALL Tân Phú Celadon</w:t>
      </w:r>
    </w:p>
    <w:p w14:paraId="149DBC7D" w14:textId="1A5FDD29" w:rsidR="001A0ACC" w:rsidRDefault="001A0ACC" w:rsidP="007E3F21">
      <w:pPr>
        <w:spacing w:line="360" w:lineRule="auto"/>
        <w:jc w:val="right"/>
        <w:rPr>
          <w:rFonts w:ascii="Times New Roman" w:hAnsi="Times New Roman" w:cs="Times New Roman"/>
          <w:sz w:val="26"/>
          <w:szCs w:val="26"/>
        </w:rPr>
      </w:pPr>
    </w:p>
    <w:p w14:paraId="6AB41CCC" w14:textId="28F0B11A" w:rsidR="001A0ACC" w:rsidRPr="001A0ACC" w:rsidRDefault="001A0ACC" w:rsidP="007E3F21">
      <w:pPr>
        <w:spacing w:line="360" w:lineRule="auto"/>
        <w:jc w:val="right"/>
        <w:rPr>
          <w:rFonts w:ascii="Times New Roman" w:hAnsi="Times New Roman" w:cs="Times New Roman"/>
          <w:sz w:val="26"/>
          <w:szCs w:val="26"/>
        </w:rPr>
      </w:pPr>
    </w:p>
    <w:p w14:paraId="0254B1F0" w14:textId="77777777" w:rsidR="001A0ACC" w:rsidRDefault="001A0ACC" w:rsidP="007E3F21">
      <w:pPr>
        <w:spacing w:line="360" w:lineRule="auto"/>
      </w:pPr>
    </w:p>
    <w:p w14:paraId="6CB53A37" w14:textId="77777777" w:rsidR="001A0ACC" w:rsidRDefault="001A0ACC" w:rsidP="007E3F21">
      <w:pPr>
        <w:spacing w:line="360" w:lineRule="auto"/>
      </w:pPr>
    </w:p>
    <w:p w14:paraId="6D25F964" w14:textId="34C706E4" w:rsidR="00AF78EF" w:rsidRDefault="00AF78EF" w:rsidP="007E3F21">
      <w:pPr>
        <w:spacing w:line="360" w:lineRule="auto"/>
        <w:jc w:val="center"/>
      </w:pPr>
    </w:p>
    <w:p w14:paraId="52602781" w14:textId="4DD84F10" w:rsidR="001A0ACC" w:rsidRPr="001A0ACC" w:rsidRDefault="001A0ACC" w:rsidP="007E3F21">
      <w:pPr>
        <w:spacing w:line="360" w:lineRule="auto"/>
      </w:pPr>
    </w:p>
    <w:p w14:paraId="7E5DF26C" w14:textId="752A22BA" w:rsidR="001A0ACC" w:rsidRPr="001A0ACC" w:rsidRDefault="001A0ACC" w:rsidP="007E3F21">
      <w:pPr>
        <w:spacing w:line="360" w:lineRule="auto"/>
      </w:pPr>
    </w:p>
    <w:p w14:paraId="374D2291" w14:textId="77777777" w:rsidR="001D7DD9" w:rsidRDefault="001D7DD9" w:rsidP="007E3F21">
      <w:pPr>
        <w:tabs>
          <w:tab w:val="left" w:pos="3750"/>
        </w:tabs>
        <w:spacing w:line="360" w:lineRule="auto"/>
        <w:jc w:val="center"/>
        <w:rPr>
          <w:rFonts w:ascii="Times New Roman" w:hAnsi="Times New Roman" w:cs="Times New Roman"/>
          <w:sz w:val="26"/>
          <w:szCs w:val="26"/>
        </w:rPr>
      </w:pPr>
    </w:p>
    <w:p w14:paraId="31C32F76" w14:textId="3692C2EF" w:rsidR="006264AE" w:rsidRDefault="006264AE" w:rsidP="007E3F21">
      <w:pPr>
        <w:tabs>
          <w:tab w:val="left" w:pos="3750"/>
        </w:tabs>
        <w:spacing w:line="360" w:lineRule="auto"/>
        <w:jc w:val="center"/>
        <w:rPr>
          <w:rFonts w:ascii="Times New Roman" w:hAnsi="Times New Roman" w:cs="Times New Roman"/>
          <w:sz w:val="26"/>
          <w:szCs w:val="26"/>
        </w:rPr>
      </w:pPr>
      <w:r w:rsidRPr="001A0ACC">
        <w:rPr>
          <w:rFonts w:ascii="Times New Roman" w:hAnsi="Times New Roman" w:cs="Times New Roman"/>
          <w:sz w:val="26"/>
          <w:szCs w:val="26"/>
        </w:rPr>
        <w:t>TP. Hồ Chí Minh, ngày 4 tháng 2 năm 2020</w:t>
      </w:r>
    </w:p>
    <w:p w14:paraId="529A4369" w14:textId="77777777" w:rsidR="003C2AD4" w:rsidRDefault="003C2AD4" w:rsidP="007E3F21">
      <w:pPr>
        <w:spacing w:line="360" w:lineRule="auto"/>
        <w:jc w:val="center"/>
        <w:rPr>
          <w:rFonts w:ascii="Times New Roman" w:hAnsi="Times New Roman" w:cs="Times New Roman"/>
          <w:b/>
          <w:bCs/>
          <w:noProof/>
          <w:sz w:val="26"/>
          <w:szCs w:val="26"/>
        </w:rPr>
        <w:sectPr w:rsidR="003C2AD4" w:rsidSect="0066589B">
          <w:footerReference w:type="default" r:id="rId10"/>
          <w:pgSz w:w="11906" w:h="16838" w:code="9"/>
          <w:pgMar w:top="1134" w:right="1134" w:bottom="1134" w:left="2268" w:header="567" w:footer="567" w:gutter="0"/>
          <w:cols w:space="720"/>
          <w:docGrid w:linePitch="360"/>
        </w:sectPr>
      </w:pPr>
    </w:p>
    <w:p w14:paraId="1045EEBF" w14:textId="152F7AED" w:rsidR="00D230E2" w:rsidRDefault="001F02CE" w:rsidP="007E3F21">
      <w:pPr>
        <w:spacing w:line="360" w:lineRule="auto"/>
        <w:jc w:val="center"/>
        <w:rPr>
          <w:rFonts w:ascii="Times New Roman" w:hAnsi="Times New Roman" w:cs="Times New Roman"/>
          <w:b/>
          <w:bCs/>
          <w:noProof/>
          <w:sz w:val="26"/>
          <w:szCs w:val="26"/>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DF78376" wp14:editId="716B25B7">
            <wp:simplePos x="0" y="0"/>
            <wp:positionH relativeFrom="margin">
              <wp:align>center</wp:align>
            </wp:positionH>
            <wp:positionV relativeFrom="paragraph">
              <wp:posOffset>27323</wp:posOffset>
            </wp:positionV>
            <wp:extent cx="6078220" cy="9048750"/>
            <wp:effectExtent l="19050" t="19050" r="17780" b="19050"/>
            <wp:wrapNone/>
            <wp:docPr id="37" name="Hình ảnh 3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9239" cy="906515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35BB670" w14:textId="7DA3EFB2" w:rsidR="00D230E2" w:rsidRPr="00AF78EF" w:rsidRDefault="00D230E2" w:rsidP="007E3F21">
      <w:pPr>
        <w:spacing w:line="360" w:lineRule="auto"/>
        <w:jc w:val="center"/>
        <w:rPr>
          <w:rFonts w:ascii="Times New Roman" w:hAnsi="Times New Roman" w:cs="Times New Roman"/>
          <w:b/>
          <w:bCs/>
          <w:noProof/>
          <w:sz w:val="26"/>
          <w:szCs w:val="26"/>
        </w:rPr>
      </w:pPr>
      <w:r w:rsidRPr="00AF78EF">
        <w:rPr>
          <w:rFonts w:ascii="Times New Roman" w:hAnsi="Times New Roman" w:cs="Times New Roman"/>
          <w:b/>
          <w:bCs/>
          <w:noProof/>
          <w:sz w:val="26"/>
          <w:szCs w:val="26"/>
        </w:rPr>
        <w:t>BỘ TÀI CHÍNH</w:t>
      </w:r>
    </w:p>
    <w:p w14:paraId="3072BC2F" w14:textId="2D3B59BE" w:rsidR="00D230E2" w:rsidRPr="00AF78EF" w:rsidRDefault="001F02CE" w:rsidP="007E3F21">
      <w:pPr>
        <w:tabs>
          <w:tab w:val="center" w:pos="4535"/>
          <w:tab w:val="right" w:pos="9071"/>
        </w:tabs>
        <w:spacing w:line="360" w:lineRule="auto"/>
        <w:rPr>
          <w:rFonts w:ascii="Times New Roman" w:hAnsi="Times New Roman" w:cs="Times New Roman"/>
          <w:b/>
          <w:bCs/>
          <w:noProof/>
          <w:sz w:val="26"/>
          <w:szCs w:val="26"/>
        </w:rPr>
      </w:pPr>
      <w:r>
        <w:rPr>
          <w:rFonts w:ascii="Times New Roman" w:hAnsi="Times New Roman" w:cs="Times New Roman"/>
          <w:b/>
          <w:bCs/>
          <w:noProof/>
          <w:sz w:val="26"/>
          <w:szCs w:val="26"/>
        </w:rPr>
        <w:tab/>
      </w:r>
      <w:r w:rsidR="00D230E2" w:rsidRPr="00AF78EF">
        <w:rPr>
          <w:rFonts w:ascii="Times New Roman" w:hAnsi="Times New Roman" w:cs="Times New Roman"/>
          <w:b/>
          <w:bCs/>
          <w:noProof/>
          <w:sz w:val="26"/>
          <w:szCs w:val="26"/>
        </w:rPr>
        <w:t>TRƯỜNG ĐẠI HỌC TÀI CHÍNH – MARKETING</w:t>
      </w:r>
      <w:r>
        <w:rPr>
          <w:rFonts w:ascii="Times New Roman" w:hAnsi="Times New Roman" w:cs="Times New Roman"/>
          <w:b/>
          <w:bCs/>
          <w:noProof/>
          <w:sz w:val="26"/>
          <w:szCs w:val="26"/>
        </w:rPr>
        <w:tab/>
      </w:r>
    </w:p>
    <w:p w14:paraId="3CAA1437" w14:textId="77777777" w:rsidR="00D230E2" w:rsidRDefault="00D230E2" w:rsidP="007E3F21">
      <w:pPr>
        <w:spacing w:line="360" w:lineRule="auto"/>
        <w:jc w:val="center"/>
        <w:rPr>
          <w:rFonts w:ascii="Times New Roman" w:hAnsi="Times New Roman" w:cs="Times New Roman"/>
          <w:b/>
          <w:bCs/>
          <w:noProof/>
          <w:sz w:val="24"/>
          <w:szCs w:val="24"/>
        </w:rPr>
      </w:pPr>
      <w:r w:rsidRPr="00AF78EF">
        <w:rPr>
          <w:rFonts w:ascii="Times New Roman" w:hAnsi="Times New Roman" w:cs="Times New Roman"/>
          <w:b/>
          <w:bCs/>
          <w:noProof/>
          <w:sz w:val="26"/>
          <w:szCs w:val="26"/>
        </w:rPr>
        <w:t>KHOA QUAN TRỊ KINH DOANH</w:t>
      </w:r>
    </w:p>
    <w:p w14:paraId="63D66436" w14:textId="77777777" w:rsidR="00D230E2" w:rsidRDefault="00D230E2" w:rsidP="007E3F21">
      <w:pPr>
        <w:spacing w:line="360" w:lineRule="auto"/>
        <w:jc w:val="center"/>
        <w:rPr>
          <w:rFonts w:ascii="Times New Roman" w:hAnsi="Times New Roman" w:cs="Times New Roman"/>
          <w:noProof/>
          <w:sz w:val="24"/>
          <w:szCs w:val="24"/>
        </w:rPr>
      </w:pPr>
      <w:r w:rsidRPr="00AF78EF">
        <w:rPr>
          <w:rFonts w:ascii="Times New Roman" w:hAnsi="Times New Roman" w:cs="Times New Roman"/>
          <w:noProof/>
          <w:sz w:val="24"/>
          <w:szCs w:val="24"/>
        </w:rPr>
        <w:sym w:font="Wingdings" w:char="F045"/>
      </w:r>
      <w:r w:rsidRPr="00AF78EF">
        <w:rPr>
          <w:rFonts w:ascii="Times New Roman" w:hAnsi="Times New Roman" w:cs="Times New Roman"/>
          <w:noProof/>
          <w:sz w:val="24"/>
          <w:szCs w:val="24"/>
        </w:rPr>
        <w:sym w:font="Wingdings" w:char="F026"/>
      </w:r>
      <w:r w:rsidRPr="00AF78EF">
        <w:rPr>
          <w:rFonts w:ascii="Times New Roman" w:hAnsi="Times New Roman" w:cs="Times New Roman"/>
          <w:noProof/>
          <w:sz w:val="24"/>
          <w:szCs w:val="24"/>
        </w:rPr>
        <w:sym w:font="Wingdings" w:char="F046"/>
      </w:r>
    </w:p>
    <w:p w14:paraId="32CF4A7A" w14:textId="77777777" w:rsidR="00D230E2" w:rsidRDefault="00D230E2" w:rsidP="007E3F21">
      <w:pPr>
        <w:spacing w:line="360" w:lineRule="auto"/>
        <w:jc w:val="center"/>
      </w:pPr>
      <w:r w:rsidRPr="001A0ACC">
        <w:rPr>
          <w:rFonts w:ascii="Times New Roman" w:hAnsi="Times New Roman" w:cs="Times New Roman"/>
          <w:noProof/>
        </w:rPr>
        <w:drawing>
          <wp:inline distT="0" distB="0" distL="0" distR="0" wp14:anchorId="1DB673F1" wp14:editId="7B8AB10D">
            <wp:extent cx="1440000" cy="1440000"/>
            <wp:effectExtent l="0" t="0" r="8255" b="8255"/>
            <wp:docPr id="35" name="Hình ảnh 35" descr="Ảnh có chứa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aKMUCvOZkM2zF3iBaOb5ZEfhvBkBXb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5690283" w14:textId="77777777" w:rsidR="00D230E2" w:rsidRPr="007E3F21" w:rsidRDefault="00D230E2" w:rsidP="007E3F21">
      <w:pPr>
        <w:spacing w:line="360" w:lineRule="auto"/>
        <w:jc w:val="center"/>
        <w:rPr>
          <w:rFonts w:ascii="Times New Roman" w:hAnsi="Times New Roman" w:cs="Times New Roman"/>
          <w:b/>
          <w:bCs/>
          <w:sz w:val="28"/>
          <w:szCs w:val="28"/>
        </w:rPr>
      </w:pPr>
      <w:r w:rsidRPr="007E3F21">
        <w:rPr>
          <w:rFonts w:ascii="Times New Roman" w:hAnsi="Times New Roman" w:cs="Times New Roman"/>
          <w:b/>
          <w:bCs/>
          <w:sz w:val="28"/>
          <w:szCs w:val="28"/>
        </w:rPr>
        <w:t>NGHIÊN CỨU KHOA HỌC</w:t>
      </w:r>
    </w:p>
    <w:p w14:paraId="38922D6A" w14:textId="77777777" w:rsidR="00D230E2" w:rsidRPr="007E3F21" w:rsidRDefault="00D230E2" w:rsidP="007E3F21">
      <w:pPr>
        <w:spacing w:line="360" w:lineRule="auto"/>
        <w:jc w:val="center"/>
        <w:rPr>
          <w:rFonts w:ascii="Times New Roman" w:hAnsi="Times New Roman" w:cs="Times New Roman"/>
          <w:sz w:val="28"/>
          <w:szCs w:val="28"/>
          <w:u w:val="single"/>
        </w:rPr>
      </w:pPr>
      <w:r w:rsidRPr="007E3F21">
        <w:rPr>
          <w:rFonts w:ascii="Times New Roman" w:hAnsi="Times New Roman" w:cs="Times New Roman"/>
          <w:sz w:val="28"/>
          <w:szCs w:val="28"/>
          <w:u w:val="single"/>
        </w:rPr>
        <w:t>Đề tài:</w:t>
      </w:r>
    </w:p>
    <w:p w14:paraId="5AE4FC78" w14:textId="77777777" w:rsidR="00D230E2" w:rsidRPr="007E3F21" w:rsidRDefault="00D230E2" w:rsidP="007E3F21">
      <w:pPr>
        <w:spacing w:line="360" w:lineRule="auto"/>
        <w:jc w:val="center"/>
        <w:rPr>
          <w:rFonts w:ascii="Times New Roman" w:hAnsi="Times New Roman" w:cs="Times New Roman"/>
          <w:sz w:val="44"/>
          <w:szCs w:val="44"/>
        </w:rPr>
      </w:pPr>
      <w:r w:rsidRPr="007E3F21">
        <w:rPr>
          <w:rFonts w:ascii="Times New Roman" w:hAnsi="Times New Roman" w:cs="Times New Roman"/>
          <w:sz w:val="44"/>
          <w:szCs w:val="44"/>
        </w:rPr>
        <w:t>Đánh giá mức độ hài lòng của khách hàng về dịch vụ khách hàng tại AEON MALL Tân Phú Celadon</w:t>
      </w:r>
    </w:p>
    <w:p w14:paraId="1A01B5F0" w14:textId="40509608" w:rsidR="00D230E2" w:rsidRDefault="00D230E2" w:rsidP="007E3F21">
      <w:pPr>
        <w:tabs>
          <w:tab w:val="left" w:pos="3750"/>
          <w:tab w:val="left" w:pos="5245"/>
        </w:tabs>
        <w:spacing w:line="360" w:lineRule="auto"/>
        <w:ind w:left="2880"/>
        <w:jc w:val="both"/>
        <w:rPr>
          <w:rFonts w:ascii="Times New Roman" w:hAnsi="Times New Roman" w:cs="Times New Roman"/>
          <w:sz w:val="26"/>
          <w:szCs w:val="26"/>
        </w:rPr>
      </w:pPr>
      <w:r w:rsidRPr="009A7550">
        <w:rPr>
          <w:rFonts w:ascii="Times New Roman" w:hAnsi="Times New Roman" w:cs="Times New Roman"/>
          <w:sz w:val="26"/>
          <w:szCs w:val="26"/>
        </w:rPr>
        <w:t>GVHD:</w:t>
      </w:r>
      <w:r w:rsidR="007E3F21">
        <w:rPr>
          <w:rFonts w:ascii="Times New Roman" w:hAnsi="Times New Roman" w:cs="Times New Roman"/>
          <w:sz w:val="26"/>
          <w:szCs w:val="26"/>
        </w:rPr>
        <w:t xml:space="preserve"> </w:t>
      </w:r>
      <w:r w:rsidR="009A7550" w:rsidRPr="009A7550">
        <w:rPr>
          <w:rFonts w:ascii="Times New Roman" w:hAnsi="Times New Roman" w:cs="Times New Roman"/>
          <w:sz w:val="26"/>
          <w:szCs w:val="26"/>
        </w:rPr>
        <w:t>ThS. Võ Thị Ngọc Liên</w:t>
      </w:r>
      <w:r w:rsidRPr="009A7550">
        <w:rPr>
          <w:rFonts w:ascii="Times New Roman" w:hAnsi="Times New Roman" w:cs="Times New Roman"/>
          <w:sz w:val="26"/>
          <w:szCs w:val="26"/>
        </w:rPr>
        <w:t xml:space="preserve"> </w:t>
      </w:r>
    </w:p>
    <w:p w14:paraId="57DE406B" w14:textId="6E988C17" w:rsidR="009A7550" w:rsidRPr="009A7550" w:rsidRDefault="009A7550" w:rsidP="007E3F21">
      <w:pPr>
        <w:tabs>
          <w:tab w:val="left" w:pos="3750"/>
          <w:tab w:val="center" w:pos="5692"/>
        </w:tabs>
        <w:spacing w:line="360" w:lineRule="auto"/>
        <w:ind w:left="2880"/>
        <w:jc w:val="both"/>
        <w:rPr>
          <w:rFonts w:ascii="Times New Roman" w:hAnsi="Times New Roman" w:cs="Times New Roman"/>
          <w:sz w:val="26"/>
          <w:szCs w:val="26"/>
        </w:rPr>
      </w:pPr>
      <w:r>
        <w:rPr>
          <w:rFonts w:ascii="Times New Roman" w:hAnsi="Times New Roman" w:cs="Times New Roman"/>
          <w:sz w:val="26"/>
          <w:szCs w:val="26"/>
        </w:rPr>
        <w:t>Sinh viên thực hiện:</w:t>
      </w:r>
      <w:r w:rsidR="007E3F21">
        <w:rPr>
          <w:rFonts w:ascii="Times New Roman" w:hAnsi="Times New Roman" w:cs="Times New Roman"/>
          <w:sz w:val="26"/>
          <w:szCs w:val="26"/>
        </w:rPr>
        <w:tab/>
      </w:r>
    </w:p>
    <w:p w14:paraId="135AC94F" w14:textId="3427DA85" w:rsidR="00D230E2" w:rsidRDefault="00D230E2"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Lê Hữu Mỹ Duyên</w:t>
      </w:r>
      <w:r w:rsidR="009A7550">
        <w:rPr>
          <w:rFonts w:ascii="Times New Roman" w:hAnsi="Times New Roman" w:cs="Times New Roman"/>
          <w:sz w:val="26"/>
          <w:szCs w:val="26"/>
        </w:rPr>
        <w:tab/>
      </w:r>
      <w:r w:rsidR="009A7550">
        <w:rPr>
          <w:rFonts w:ascii="Times New Roman" w:hAnsi="Times New Roman" w:cs="Times New Roman"/>
          <w:sz w:val="26"/>
          <w:szCs w:val="26"/>
        </w:rPr>
        <w:tab/>
      </w:r>
      <w:r>
        <w:rPr>
          <w:rFonts w:ascii="Times New Roman" w:hAnsi="Times New Roman" w:cs="Times New Roman"/>
          <w:sz w:val="26"/>
          <w:szCs w:val="26"/>
        </w:rPr>
        <w:t>lớp:</w:t>
      </w:r>
      <w:r w:rsidRPr="00D230E2">
        <w:rPr>
          <w:rFonts w:ascii="Times New Roman" w:hAnsi="Times New Roman" w:cs="Times New Roman"/>
          <w:sz w:val="26"/>
          <w:szCs w:val="26"/>
        </w:rPr>
        <w:t xml:space="preserve"> 18DQT4</w:t>
      </w:r>
    </w:p>
    <w:p w14:paraId="06D83965" w14:textId="592C9F19" w:rsidR="009A7550" w:rsidRDefault="00D230E2"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Phạm Thị Thu Hiền</w:t>
      </w:r>
      <w:r w:rsidR="009A7550">
        <w:rPr>
          <w:rFonts w:ascii="Times New Roman" w:hAnsi="Times New Roman" w:cs="Times New Roman"/>
          <w:sz w:val="26"/>
          <w:szCs w:val="26"/>
        </w:rPr>
        <w:tab/>
        <w:t xml:space="preserve"> </w:t>
      </w:r>
      <w:r w:rsidR="009A7550">
        <w:rPr>
          <w:rFonts w:ascii="Times New Roman" w:hAnsi="Times New Roman" w:cs="Times New Roman"/>
          <w:sz w:val="26"/>
          <w:szCs w:val="26"/>
        </w:rPr>
        <w:tab/>
      </w:r>
      <w:r>
        <w:rPr>
          <w:rFonts w:ascii="Times New Roman" w:hAnsi="Times New Roman" w:cs="Times New Roman"/>
          <w:sz w:val="26"/>
          <w:szCs w:val="26"/>
        </w:rPr>
        <w:t>lớp</w:t>
      </w:r>
      <w:r w:rsidR="009A7550">
        <w:rPr>
          <w:rFonts w:ascii="Times New Roman" w:hAnsi="Times New Roman" w:cs="Times New Roman"/>
          <w:sz w:val="26"/>
          <w:szCs w:val="26"/>
        </w:rPr>
        <w:t>: 18DQT7</w:t>
      </w:r>
    </w:p>
    <w:p w14:paraId="305BB732" w14:textId="1FE06BCF" w:rsidR="009A7550" w:rsidRDefault="009A7550"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 xml:space="preserve">Huỳnh Thị Khánh Huyền </w:t>
      </w:r>
      <w:r>
        <w:rPr>
          <w:rFonts w:ascii="Times New Roman" w:hAnsi="Times New Roman" w:cs="Times New Roman"/>
          <w:sz w:val="26"/>
          <w:szCs w:val="26"/>
        </w:rPr>
        <w:tab/>
        <w:t>lớp: 18DQT6</w:t>
      </w:r>
    </w:p>
    <w:p w14:paraId="371A2D1F" w14:textId="7F94A2FC" w:rsidR="009A7550" w:rsidRDefault="009A7550"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 xml:space="preserve">Nguyễn Nguyễn Yến Nhi </w:t>
      </w:r>
      <w:r>
        <w:rPr>
          <w:rFonts w:ascii="Times New Roman" w:hAnsi="Times New Roman" w:cs="Times New Roman"/>
          <w:sz w:val="26"/>
          <w:szCs w:val="26"/>
        </w:rPr>
        <w:tab/>
        <w:t>lớp:18QBH3</w:t>
      </w:r>
    </w:p>
    <w:p w14:paraId="1FDA0C12" w14:textId="043DA5FF" w:rsidR="009A7550" w:rsidRDefault="009A7550"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 xml:space="preserve">Phạm Hà Sông Hương </w:t>
      </w:r>
      <w:r>
        <w:rPr>
          <w:rFonts w:ascii="Times New Roman" w:hAnsi="Times New Roman" w:cs="Times New Roman"/>
          <w:sz w:val="26"/>
          <w:szCs w:val="26"/>
        </w:rPr>
        <w:tab/>
        <w:t>lớp: 18DQT1</w:t>
      </w:r>
    </w:p>
    <w:p w14:paraId="0207D35B" w14:textId="4C15D245" w:rsidR="009A7550" w:rsidRDefault="009A7550"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 xml:space="preserve">Nguyễn Thị Trúc Linh </w:t>
      </w:r>
      <w:r>
        <w:rPr>
          <w:rFonts w:ascii="Times New Roman" w:hAnsi="Times New Roman" w:cs="Times New Roman"/>
          <w:sz w:val="26"/>
          <w:szCs w:val="26"/>
        </w:rPr>
        <w:tab/>
        <w:t>lớp: 18DQT4</w:t>
      </w:r>
    </w:p>
    <w:p w14:paraId="71473D2D" w14:textId="345D8DA8" w:rsidR="00D230E2" w:rsidRDefault="009A7550" w:rsidP="007E3F21">
      <w:pPr>
        <w:pStyle w:val="ListParagraph"/>
        <w:numPr>
          <w:ilvl w:val="0"/>
          <w:numId w:val="1"/>
        </w:numPr>
        <w:tabs>
          <w:tab w:val="left" w:pos="3750"/>
          <w:tab w:val="left" w:pos="5245"/>
        </w:tabs>
        <w:spacing w:line="360" w:lineRule="auto"/>
        <w:ind w:left="3600"/>
        <w:jc w:val="both"/>
        <w:rPr>
          <w:rFonts w:ascii="Times New Roman" w:hAnsi="Times New Roman" w:cs="Times New Roman"/>
          <w:sz w:val="26"/>
          <w:szCs w:val="26"/>
        </w:rPr>
      </w:pPr>
      <w:r>
        <w:rPr>
          <w:rFonts w:ascii="Times New Roman" w:hAnsi="Times New Roman" w:cs="Times New Roman"/>
          <w:sz w:val="26"/>
          <w:szCs w:val="26"/>
        </w:rPr>
        <w:t xml:space="preserve">Nguyễn Ngọc Ánh </w:t>
      </w:r>
      <w:r>
        <w:rPr>
          <w:rFonts w:ascii="Times New Roman" w:hAnsi="Times New Roman" w:cs="Times New Roman"/>
          <w:sz w:val="26"/>
          <w:szCs w:val="26"/>
        </w:rPr>
        <w:tab/>
      </w:r>
      <w:r>
        <w:rPr>
          <w:rFonts w:ascii="Times New Roman" w:hAnsi="Times New Roman" w:cs="Times New Roman"/>
          <w:sz w:val="26"/>
          <w:szCs w:val="26"/>
        </w:rPr>
        <w:tab/>
        <w:t>lớp: 18DQT1</w:t>
      </w:r>
      <w:r w:rsidR="00D230E2">
        <w:rPr>
          <w:rFonts w:ascii="Times New Roman" w:hAnsi="Times New Roman" w:cs="Times New Roman"/>
          <w:sz w:val="26"/>
          <w:szCs w:val="26"/>
        </w:rPr>
        <w:t xml:space="preserve"> </w:t>
      </w:r>
    </w:p>
    <w:p w14:paraId="2E2B0DA6" w14:textId="496ACAE9" w:rsidR="00DA2DE3" w:rsidRDefault="009A7550" w:rsidP="001D7DD9">
      <w:pPr>
        <w:tabs>
          <w:tab w:val="left" w:pos="3750"/>
        </w:tabs>
        <w:spacing w:line="360" w:lineRule="auto"/>
        <w:jc w:val="center"/>
        <w:rPr>
          <w:rFonts w:ascii="Times New Roman" w:hAnsi="Times New Roman" w:cs="Times New Roman"/>
          <w:sz w:val="26"/>
          <w:szCs w:val="26"/>
        </w:rPr>
        <w:sectPr w:rsidR="00DA2DE3" w:rsidSect="0066589B">
          <w:headerReference w:type="default" r:id="rId12"/>
          <w:footerReference w:type="default" r:id="rId13"/>
          <w:pgSz w:w="11906" w:h="16838" w:code="9"/>
          <w:pgMar w:top="1134" w:right="1134" w:bottom="1134" w:left="2268" w:header="567" w:footer="567" w:gutter="0"/>
          <w:pgNumType w:start="1"/>
          <w:cols w:space="720"/>
          <w:docGrid w:linePitch="360"/>
        </w:sectPr>
      </w:pPr>
      <w:r w:rsidRPr="001A0ACC">
        <w:rPr>
          <w:rFonts w:ascii="Times New Roman" w:hAnsi="Times New Roman" w:cs="Times New Roman"/>
          <w:sz w:val="26"/>
          <w:szCs w:val="26"/>
        </w:rPr>
        <w:t>TP. Hồ Chí Minh, ngày 4 tháng 2 năm 202</w:t>
      </w:r>
      <w:r w:rsidR="00DA2DE3">
        <w:rPr>
          <w:rFonts w:ascii="Times New Roman" w:hAnsi="Times New Roman" w:cs="Times New Roman"/>
          <w:sz w:val="26"/>
          <w:szCs w:val="26"/>
        </w:rPr>
        <w:t>0</w:t>
      </w:r>
    </w:p>
    <w:p w14:paraId="690E520D" w14:textId="77777777" w:rsidR="001D7DD9" w:rsidRDefault="001D7DD9" w:rsidP="00DA2DE3">
      <w:pPr>
        <w:rPr>
          <w:rFonts w:ascii="Times New Roman" w:hAnsi="Times New Roman" w:cs="Times New Roman"/>
          <w:sz w:val="26"/>
          <w:szCs w:val="26"/>
        </w:rPr>
      </w:pPr>
    </w:p>
    <w:p w14:paraId="5349E6D5" w14:textId="7C652BE5" w:rsidR="00EE0579" w:rsidRPr="00C42F49" w:rsidRDefault="005604D9" w:rsidP="001D7DD9">
      <w:pPr>
        <w:jc w:val="center"/>
        <w:rPr>
          <w:rFonts w:ascii="Times New Roman" w:hAnsi="Times New Roman" w:cs="Times New Roman"/>
          <w:b/>
          <w:bCs/>
          <w:sz w:val="28"/>
          <w:szCs w:val="28"/>
        </w:rPr>
      </w:pPr>
      <w:r w:rsidRPr="00C42F49">
        <w:rPr>
          <w:rFonts w:ascii="Times New Roman" w:hAnsi="Times New Roman" w:cs="Times New Roman"/>
          <w:b/>
          <w:bCs/>
          <w:sz w:val="28"/>
          <w:szCs w:val="28"/>
        </w:rPr>
        <w:t>Chương 1: Giới thiệ</w:t>
      </w:r>
      <w:r w:rsidR="00EE0579" w:rsidRPr="00C42F49">
        <w:rPr>
          <w:rFonts w:ascii="Times New Roman" w:hAnsi="Times New Roman" w:cs="Times New Roman"/>
          <w:b/>
          <w:bCs/>
          <w:sz w:val="28"/>
          <w:szCs w:val="28"/>
        </w:rPr>
        <w:t>u</w:t>
      </w:r>
    </w:p>
    <w:p w14:paraId="620F13A0" w14:textId="4BCB5A09" w:rsidR="005604D9" w:rsidRPr="007556CE" w:rsidRDefault="005604D9" w:rsidP="007E3F21">
      <w:pPr>
        <w:pStyle w:val="ListParagraph"/>
        <w:numPr>
          <w:ilvl w:val="1"/>
          <w:numId w:val="16"/>
        </w:numPr>
        <w:spacing w:line="360" w:lineRule="auto"/>
        <w:jc w:val="both"/>
        <w:rPr>
          <w:rFonts w:ascii="Times New Roman" w:hAnsi="Times New Roman" w:cs="Times New Roman"/>
          <w:sz w:val="26"/>
          <w:szCs w:val="26"/>
          <w:u w:val="single"/>
        </w:rPr>
      </w:pPr>
      <w:r w:rsidRPr="007556CE">
        <w:rPr>
          <w:rFonts w:ascii="Times New Roman" w:hAnsi="Times New Roman" w:cs="Times New Roman"/>
          <w:sz w:val="26"/>
          <w:szCs w:val="26"/>
          <w:u w:val="single"/>
        </w:rPr>
        <w:t>Lý do hình thành đề tài:</w:t>
      </w:r>
    </w:p>
    <w:p w14:paraId="59BC105A" w14:textId="28741387" w:rsidR="00985649" w:rsidRDefault="0057058E" w:rsidP="004B63F9">
      <w:pPr>
        <w:pStyle w:val="ListParagraph"/>
        <w:spacing w:line="360" w:lineRule="auto"/>
        <w:ind w:left="792" w:firstLine="648"/>
        <w:jc w:val="both"/>
        <w:rPr>
          <w:ins w:id="8" w:author="Microsoft Office User" w:date="2020-02-17T18:50:00Z"/>
          <w:rFonts w:ascii="Times New Roman" w:hAnsi="Times New Roman" w:cs="Times New Roman"/>
          <w:color w:val="333333"/>
          <w:sz w:val="26"/>
          <w:szCs w:val="26"/>
        </w:rPr>
      </w:pPr>
      <w:r w:rsidRPr="00BA2AB5">
        <w:rPr>
          <w:rFonts w:ascii="Times New Roman" w:hAnsi="Times New Roman" w:cs="Times New Roman"/>
          <w:sz w:val="26"/>
          <w:szCs w:val="26"/>
        </w:rPr>
        <w:t>Hiện nay Việt Nam đứng thứ 6 toàn cầu về chỉ số phát triển bán lẻ theo xếp hạng của A.T.Kearney (Mỹ), Việt Nam hiện là thị trường tiềm năng cho các tập đoàn bán lẻ trong và ngoài nước...</w:t>
      </w:r>
      <w:r w:rsidRPr="00BA2AB5">
        <w:rPr>
          <w:rFonts w:ascii="Arial" w:hAnsi="Arial" w:cs="Arial"/>
          <w:color w:val="333333"/>
          <w:sz w:val="26"/>
          <w:szCs w:val="26"/>
        </w:rPr>
        <w:t xml:space="preserve"> </w:t>
      </w:r>
      <w:r w:rsidRPr="00BA2AB5">
        <w:rPr>
          <w:rFonts w:ascii="Times New Roman" w:hAnsi="Times New Roman" w:cs="Times New Roman"/>
          <w:color w:val="333333"/>
          <w:sz w:val="26"/>
          <w:szCs w:val="26"/>
        </w:rPr>
        <w:t xml:space="preserve">Theo dự báo của Viện Nghiên cứu Thương mại (Bộ Công Thương), giai đoạn 2016-2020 tốc độ tăng trưởng thương mại bán lẻ của Việt Nam sẽ đạt 11,9% một năm, quy mô thị trường khoảng 179 tỷ USD vào năm 2020. Trong đó bán lẻ hiện đại chiếm trên 45%, tăng mạnh so với mức 25% của năm 2016. Tuy nhiên, thị phần bán lẻ hiện đại chỉ mới chiếm khoảng 25% tổng mức bán lẻ, các siêu thị, trung tâm thương mại hầu hết tập trung tại các thành phố lớn và khu vực nội thành, khu vực nông thôn và ngoại thành còn chưa được chú trọng. Bên cạnh đó Việt Nam là quốc gia có cơ cấu dân số trẻ nên là một thị trường </w:t>
      </w:r>
      <w:ins w:id="9" w:author="Microsoft Office User" w:date="2020-02-17T18:49:00Z">
        <w:r w:rsidR="0080198F">
          <w:rPr>
            <w:rFonts w:ascii="Times New Roman" w:hAnsi="Times New Roman" w:cs="Times New Roman"/>
            <w:color w:val="333333"/>
            <w:sz w:val="26"/>
            <w:szCs w:val="26"/>
          </w:rPr>
          <w:t xml:space="preserve">tiềm năng </w:t>
        </w:r>
      </w:ins>
      <w:del w:id="10" w:author="Microsoft Office User" w:date="2020-02-17T18:49:00Z">
        <w:r w:rsidRPr="0080198F" w:rsidDel="0080198F">
          <w:rPr>
            <w:rFonts w:ascii="Times New Roman" w:hAnsi="Times New Roman" w:cs="Times New Roman"/>
            <w:strike/>
            <w:color w:val="333333"/>
            <w:sz w:val="26"/>
            <w:szCs w:val="26"/>
            <w:rPrChange w:id="11" w:author="Microsoft Office User" w:date="2020-02-17T18:49:00Z">
              <w:rPr>
                <w:rFonts w:ascii="Times New Roman" w:hAnsi="Times New Roman" w:cs="Times New Roman"/>
                <w:color w:val="333333"/>
                <w:sz w:val="26"/>
                <w:szCs w:val="26"/>
              </w:rPr>
            </w:rPrChange>
          </w:rPr>
          <w:delText>béo bỡ</w:delText>
        </w:r>
        <w:r w:rsidRPr="00BA2AB5" w:rsidDel="0080198F">
          <w:rPr>
            <w:rFonts w:ascii="Times New Roman" w:hAnsi="Times New Roman" w:cs="Times New Roman"/>
            <w:color w:val="333333"/>
            <w:sz w:val="26"/>
            <w:szCs w:val="26"/>
          </w:rPr>
          <w:delText xml:space="preserve"> </w:delText>
        </w:r>
      </w:del>
      <w:r w:rsidRPr="00BA2AB5">
        <w:rPr>
          <w:rFonts w:ascii="Times New Roman" w:hAnsi="Times New Roman" w:cs="Times New Roman"/>
          <w:color w:val="333333"/>
          <w:sz w:val="26"/>
          <w:szCs w:val="26"/>
        </w:rPr>
        <w:t>cho các nhà đầu tư. Chính vì vậ</w:t>
      </w:r>
      <w:r w:rsidR="00985649" w:rsidRPr="00BA2AB5">
        <w:rPr>
          <w:rFonts w:ascii="Times New Roman" w:hAnsi="Times New Roman" w:cs="Times New Roman"/>
          <w:color w:val="333333"/>
          <w:sz w:val="26"/>
          <w:szCs w:val="26"/>
        </w:rPr>
        <w:t>y</w:t>
      </w:r>
      <w:r w:rsidRPr="00BA2AB5">
        <w:rPr>
          <w:rFonts w:ascii="Times New Roman" w:hAnsi="Times New Roman" w:cs="Times New Roman"/>
          <w:color w:val="333333"/>
          <w:sz w:val="26"/>
          <w:szCs w:val="26"/>
        </w:rPr>
        <w:t xml:space="preserve">, các doanh nghiệp cần tạo ra thế mạnh để cạnh tranh, không chỉ nâng cao chất lượng sản phẩm mà còn phải chú trọng cả về chất lượng dịch vụ, điển hình là dịch vụ khách </w:t>
      </w:r>
      <w:commentRangeStart w:id="12"/>
      <w:r w:rsidRPr="00BA2AB5">
        <w:rPr>
          <w:rFonts w:ascii="Times New Roman" w:hAnsi="Times New Roman" w:cs="Times New Roman"/>
          <w:color w:val="333333"/>
          <w:sz w:val="26"/>
          <w:szCs w:val="26"/>
        </w:rPr>
        <w:t>hàng</w:t>
      </w:r>
      <w:commentRangeEnd w:id="12"/>
      <w:r w:rsidR="0080198F">
        <w:rPr>
          <w:rStyle w:val="CommentReference"/>
        </w:rPr>
        <w:commentReference w:id="12"/>
      </w:r>
      <w:r w:rsidRPr="00BA2AB5">
        <w:rPr>
          <w:rFonts w:ascii="Times New Roman" w:hAnsi="Times New Roman" w:cs="Times New Roman"/>
          <w:color w:val="333333"/>
          <w:sz w:val="26"/>
          <w:szCs w:val="26"/>
        </w:rPr>
        <w:t>.</w:t>
      </w:r>
    </w:p>
    <w:p w14:paraId="081DF285" w14:textId="340263DF" w:rsidR="0080198F" w:rsidRPr="0080198F" w:rsidRDefault="0080198F" w:rsidP="0080198F">
      <w:pPr>
        <w:spacing w:line="360" w:lineRule="auto"/>
        <w:jc w:val="both"/>
        <w:rPr>
          <w:rFonts w:ascii="Times New Roman" w:hAnsi="Times New Roman" w:cs="Times New Roman"/>
          <w:color w:val="333333"/>
          <w:sz w:val="26"/>
          <w:szCs w:val="26"/>
          <w:rPrChange w:id="13" w:author="Microsoft Office User" w:date="2020-02-17T18:50:00Z">
            <w:rPr/>
          </w:rPrChange>
        </w:rPr>
        <w:pPrChange w:id="14" w:author="Microsoft Office User" w:date="2020-02-17T18:50:00Z">
          <w:pPr>
            <w:pStyle w:val="ListParagraph"/>
            <w:spacing w:line="360" w:lineRule="auto"/>
            <w:ind w:left="792" w:firstLine="648"/>
            <w:jc w:val="both"/>
          </w:pPr>
        </w:pPrChange>
      </w:pPr>
    </w:p>
    <w:p w14:paraId="25A8F786" w14:textId="77777777" w:rsidR="0080198F" w:rsidRDefault="0057058E" w:rsidP="00ED7A60">
      <w:pPr>
        <w:pStyle w:val="ListParagraph"/>
        <w:spacing w:line="360" w:lineRule="auto"/>
        <w:ind w:left="792" w:firstLine="648"/>
        <w:jc w:val="both"/>
        <w:rPr>
          <w:ins w:id="15" w:author="Microsoft Office User" w:date="2020-02-17T18:53:00Z"/>
          <w:rFonts w:ascii="Times New Roman" w:hAnsi="Times New Roman" w:cs="Times New Roman"/>
          <w:color w:val="333333"/>
          <w:sz w:val="26"/>
          <w:szCs w:val="26"/>
        </w:rPr>
      </w:pPr>
      <w:r w:rsidRPr="00BA2AB5">
        <w:rPr>
          <w:rFonts w:ascii="Times New Roman" w:hAnsi="Times New Roman" w:cs="Times New Roman"/>
          <w:color w:val="333333"/>
          <w:sz w:val="26"/>
          <w:szCs w:val="26"/>
        </w:rPr>
        <w:t xml:space="preserve">Nhắc đến tập đoàn bán lẻ thì không thể không nhắc đến AEON- </w:t>
      </w:r>
      <w:r w:rsidR="00985649" w:rsidRPr="00BA2AB5">
        <w:rPr>
          <w:rFonts w:ascii="Times New Roman" w:hAnsi="Times New Roman" w:cs="Times New Roman"/>
          <w:color w:val="333333"/>
          <w:sz w:val="26"/>
          <w:szCs w:val="26"/>
        </w:rPr>
        <w:t>M</w:t>
      </w:r>
      <w:r w:rsidRPr="00BA2AB5">
        <w:rPr>
          <w:rFonts w:ascii="Times New Roman" w:hAnsi="Times New Roman" w:cs="Times New Roman"/>
          <w:color w:val="333333"/>
          <w:sz w:val="26"/>
          <w:szCs w:val="26"/>
        </w:rPr>
        <w:t xml:space="preserve">ột trong những tập đoàn thương mại bán lẻ lớn nhất trên thế giới với 179 liên doanh trong và ngoài nước Nhật Bản. Bắt đầu hoạt động tại Việt Nam vào năm 2009 tính đến thời điểm hiện tại, </w:t>
      </w:r>
      <w:r w:rsidR="00985649" w:rsidRPr="00BA2AB5">
        <w:rPr>
          <w:rFonts w:ascii="Times New Roman" w:hAnsi="Times New Roman" w:cs="Times New Roman"/>
          <w:color w:val="333333"/>
          <w:sz w:val="26"/>
          <w:szCs w:val="26"/>
        </w:rPr>
        <w:t>AEON</w:t>
      </w:r>
      <w:r w:rsidRPr="00BA2AB5">
        <w:rPr>
          <w:rFonts w:ascii="Times New Roman" w:hAnsi="Times New Roman" w:cs="Times New Roman"/>
          <w:color w:val="333333"/>
          <w:sz w:val="26"/>
          <w:szCs w:val="26"/>
        </w:rPr>
        <w:t xml:space="preserve"> đã mở rộng và có 4 siêu thị lớn trải dài từ Bắc vào Nam.</w:t>
      </w:r>
      <w:r w:rsidR="00985649" w:rsidRPr="00BA2AB5">
        <w:rPr>
          <w:rFonts w:ascii="Times New Roman" w:hAnsi="Times New Roman" w:cs="Times New Roman"/>
          <w:color w:val="333333"/>
          <w:sz w:val="26"/>
          <w:szCs w:val="26"/>
        </w:rPr>
        <w:t xml:space="preserve"> </w:t>
      </w:r>
      <w:r w:rsidRPr="00BA2AB5">
        <w:rPr>
          <w:rFonts w:ascii="Times New Roman" w:hAnsi="Times New Roman" w:cs="Times New Roman"/>
          <w:color w:val="333333"/>
          <w:sz w:val="26"/>
          <w:szCs w:val="26"/>
        </w:rPr>
        <w:t>Ngay tại t</w:t>
      </w:r>
      <w:r w:rsidR="00985649" w:rsidRPr="00BA2AB5">
        <w:rPr>
          <w:rFonts w:ascii="Times New Roman" w:hAnsi="Times New Roman" w:cs="Times New Roman"/>
          <w:color w:val="333333"/>
          <w:sz w:val="26"/>
          <w:szCs w:val="26"/>
        </w:rPr>
        <w:t>hành phố Hồ Chí Minh, AEON MALL</w:t>
      </w:r>
      <w:r w:rsidRPr="00BA2AB5">
        <w:rPr>
          <w:rFonts w:ascii="Times New Roman" w:hAnsi="Times New Roman" w:cs="Times New Roman"/>
          <w:color w:val="333333"/>
          <w:sz w:val="26"/>
          <w:szCs w:val="26"/>
        </w:rPr>
        <w:t xml:space="preserve"> Tân Phú Celadon nổi bật là một trong những điểm đầu tư hấp dẫn, sự phong phú về số lượng, chủng loại và chất lượng sản phẩm </w:t>
      </w:r>
      <w:r w:rsidRPr="0080198F">
        <w:rPr>
          <w:rFonts w:ascii="Times New Roman" w:hAnsi="Times New Roman" w:cs="Times New Roman"/>
          <w:strike/>
          <w:color w:val="333333"/>
          <w:sz w:val="26"/>
          <w:szCs w:val="26"/>
          <w:rPrChange w:id="16" w:author="Microsoft Office User" w:date="2020-02-17T18:53:00Z">
            <w:rPr>
              <w:rFonts w:ascii="Times New Roman" w:hAnsi="Times New Roman" w:cs="Times New Roman"/>
              <w:color w:val="333333"/>
              <w:sz w:val="26"/>
              <w:szCs w:val="26"/>
            </w:rPr>
          </w:rPrChange>
        </w:rPr>
        <w:t>là điểm cộng.</w:t>
      </w:r>
      <w:r w:rsidRPr="00BA2AB5">
        <w:rPr>
          <w:rFonts w:ascii="Times New Roman" w:hAnsi="Times New Roman" w:cs="Times New Roman"/>
          <w:color w:val="333333"/>
          <w:sz w:val="26"/>
          <w:szCs w:val="26"/>
        </w:rPr>
        <w:t xml:space="preserve"> Bên cạnh đó, một yếu tố quan trọng giúp duy trì thương hiệu này chính là </w:t>
      </w:r>
      <w:commentRangeStart w:id="17"/>
      <w:r w:rsidRPr="00BA2AB5">
        <w:rPr>
          <w:rFonts w:ascii="Times New Roman" w:hAnsi="Times New Roman" w:cs="Times New Roman"/>
          <w:color w:val="333333"/>
          <w:sz w:val="26"/>
          <w:szCs w:val="26"/>
        </w:rPr>
        <w:t>dịch vụ khách hàng.</w:t>
      </w:r>
      <w:r w:rsidR="00985649" w:rsidRPr="00BA2AB5">
        <w:rPr>
          <w:rFonts w:ascii="Times New Roman" w:hAnsi="Times New Roman" w:cs="Times New Roman"/>
          <w:color w:val="333333"/>
          <w:sz w:val="26"/>
          <w:szCs w:val="26"/>
        </w:rPr>
        <w:t xml:space="preserve"> </w:t>
      </w:r>
      <w:commentRangeEnd w:id="17"/>
      <w:r w:rsidR="0080198F">
        <w:rPr>
          <w:rStyle w:val="CommentReference"/>
        </w:rPr>
        <w:commentReference w:id="17"/>
      </w:r>
    </w:p>
    <w:p w14:paraId="51D356FF" w14:textId="5B995D9B" w:rsidR="00EE0579" w:rsidRDefault="0057058E" w:rsidP="00ED7A60">
      <w:pPr>
        <w:pStyle w:val="ListParagraph"/>
        <w:spacing w:line="360" w:lineRule="auto"/>
        <w:ind w:left="792" w:firstLine="648"/>
        <w:jc w:val="both"/>
        <w:rPr>
          <w:rFonts w:ascii="Times New Roman" w:hAnsi="Times New Roman" w:cs="Times New Roman"/>
          <w:color w:val="333333"/>
          <w:sz w:val="26"/>
          <w:szCs w:val="26"/>
        </w:rPr>
      </w:pPr>
      <w:r w:rsidRPr="00BA2AB5">
        <w:rPr>
          <w:rFonts w:ascii="Times New Roman" w:hAnsi="Times New Roman" w:cs="Times New Roman"/>
          <w:color w:val="333333"/>
          <w:sz w:val="26"/>
          <w:szCs w:val="26"/>
        </w:rPr>
        <w:t xml:space="preserve">Chính vì những lí do trên, nên nhóm chúng em chọn đề tài: </w:t>
      </w:r>
      <w:r w:rsidRPr="007556CE">
        <w:rPr>
          <w:rFonts w:ascii="Times New Roman" w:hAnsi="Times New Roman" w:cs="Times New Roman"/>
          <w:b/>
          <w:bCs/>
          <w:color w:val="333333"/>
          <w:sz w:val="26"/>
          <w:szCs w:val="26"/>
        </w:rPr>
        <w:t xml:space="preserve">“ Đánh giá mức độ hài lòng của khách hàng về dịch vụ khách hàng tại </w:t>
      </w:r>
      <w:r w:rsidR="00985649" w:rsidRPr="007556CE">
        <w:rPr>
          <w:rFonts w:ascii="Times New Roman" w:hAnsi="Times New Roman" w:cs="Times New Roman"/>
          <w:b/>
          <w:bCs/>
          <w:color w:val="333333"/>
          <w:sz w:val="26"/>
          <w:szCs w:val="26"/>
        </w:rPr>
        <w:t>AEON MALL Tân Phú Celadon”</w:t>
      </w:r>
      <w:r w:rsidR="00EE0579">
        <w:rPr>
          <w:rFonts w:ascii="Times New Roman" w:hAnsi="Times New Roman" w:cs="Times New Roman"/>
          <w:color w:val="333333"/>
          <w:sz w:val="26"/>
          <w:szCs w:val="26"/>
        </w:rPr>
        <w:t>.</w:t>
      </w:r>
    </w:p>
    <w:p w14:paraId="17DD7108" w14:textId="77777777" w:rsidR="00DD29C3" w:rsidRPr="00DD29C3" w:rsidRDefault="00D77354" w:rsidP="00DD29C3">
      <w:pPr>
        <w:pStyle w:val="ListParagraph"/>
        <w:numPr>
          <w:ilvl w:val="1"/>
          <w:numId w:val="16"/>
        </w:numPr>
        <w:spacing w:line="360" w:lineRule="auto"/>
        <w:jc w:val="both"/>
        <w:rPr>
          <w:rFonts w:ascii="Times New Roman" w:hAnsi="Times New Roman" w:cs="Times New Roman"/>
          <w:color w:val="333333"/>
          <w:sz w:val="26"/>
          <w:szCs w:val="26"/>
        </w:rPr>
      </w:pPr>
      <w:r w:rsidRPr="00BA2AB5">
        <w:rPr>
          <w:rFonts w:ascii="Times New Roman" w:hAnsi="Times New Roman" w:cs="Times New Roman"/>
          <w:color w:val="333333"/>
          <w:sz w:val="26"/>
          <w:szCs w:val="26"/>
          <w:u w:val="single"/>
        </w:rPr>
        <w:lastRenderedPageBreak/>
        <w:t xml:space="preserve">Mục tiêu: </w:t>
      </w:r>
    </w:p>
    <w:p w14:paraId="41D3C8FE" w14:textId="1C94BFF4" w:rsidR="00DD29C3" w:rsidRDefault="00D77354" w:rsidP="00DD29C3">
      <w:pPr>
        <w:pStyle w:val="ListParagraph"/>
        <w:numPr>
          <w:ilvl w:val="0"/>
          <w:numId w:val="26"/>
        </w:numPr>
        <w:spacing w:line="360" w:lineRule="auto"/>
        <w:jc w:val="both"/>
        <w:rPr>
          <w:rFonts w:ascii="Times New Roman" w:hAnsi="Times New Roman" w:cs="Times New Roman"/>
          <w:color w:val="333333"/>
          <w:sz w:val="26"/>
          <w:szCs w:val="26"/>
        </w:rPr>
      </w:pPr>
      <w:r w:rsidRPr="00DD29C3">
        <w:rPr>
          <w:rFonts w:ascii="Times New Roman" w:hAnsi="Times New Roman" w:cs="Times New Roman"/>
          <w:color w:val="333333"/>
          <w:sz w:val="26"/>
          <w:szCs w:val="26"/>
        </w:rPr>
        <w:t xml:space="preserve">Mục tiêu chung: </w:t>
      </w:r>
      <w:commentRangeStart w:id="18"/>
      <w:r w:rsidRPr="00DD29C3">
        <w:rPr>
          <w:rFonts w:ascii="Times New Roman" w:hAnsi="Times New Roman" w:cs="Times New Roman"/>
          <w:color w:val="333333"/>
          <w:sz w:val="26"/>
          <w:szCs w:val="26"/>
        </w:rPr>
        <w:t>Đánh giá sự hài lòng của khách hàng về dịch vụ khách hàng của AEON Mall Tân Phú Celadon</w:t>
      </w:r>
      <w:r w:rsidR="00EE0579" w:rsidRPr="00DD29C3">
        <w:rPr>
          <w:rFonts w:ascii="Times New Roman" w:hAnsi="Times New Roman" w:cs="Times New Roman"/>
          <w:color w:val="333333"/>
          <w:sz w:val="26"/>
          <w:szCs w:val="26"/>
        </w:rPr>
        <w:t>.</w:t>
      </w:r>
      <w:commentRangeEnd w:id="18"/>
      <w:r w:rsidR="0080198F">
        <w:rPr>
          <w:rStyle w:val="CommentReference"/>
        </w:rPr>
        <w:commentReference w:id="18"/>
      </w:r>
    </w:p>
    <w:p w14:paraId="1194A2A0" w14:textId="77777777" w:rsidR="00DD29C3" w:rsidRPr="00DD29C3" w:rsidRDefault="00DD29C3" w:rsidP="00DD29C3">
      <w:pPr>
        <w:pStyle w:val="ListParagraph"/>
        <w:spacing w:line="360" w:lineRule="auto"/>
        <w:ind w:left="1512"/>
        <w:jc w:val="both"/>
        <w:rPr>
          <w:rFonts w:ascii="Times New Roman" w:hAnsi="Times New Roman" w:cs="Times New Roman"/>
          <w:color w:val="333333"/>
          <w:sz w:val="26"/>
          <w:szCs w:val="26"/>
        </w:rPr>
      </w:pPr>
    </w:p>
    <w:p w14:paraId="4A3C6B59" w14:textId="77777777" w:rsidR="00DD29C3" w:rsidRDefault="00D77354" w:rsidP="00DD29C3">
      <w:pPr>
        <w:pStyle w:val="ListParagraph"/>
        <w:numPr>
          <w:ilvl w:val="0"/>
          <w:numId w:val="26"/>
        </w:numPr>
        <w:spacing w:line="360" w:lineRule="auto"/>
        <w:jc w:val="both"/>
        <w:rPr>
          <w:rFonts w:ascii="Times New Roman" w:hAnsi="Times New Roman" w:cs="Times New Roman"/>
          <w:color w:val="333333"/>
          <w:sz w:val="26"/>
          <w:szCs w:val="26"/>
        </w:rPr>
      </w:pPr>
      <w:r w:rsidRPr="00DD29C3">
        <w:rPr>
          <w:rFonts w:ascii="Times New Roman" w:hAnsi="Times New Roman" w:cs="Times New Roman"/>
          <w:color w:val="333333"/>
          <w:sz w:val="26"/>
          <w:szCs w:val="26"/>
        </w:rPr>
        <w:t>Mục tiêu cụ thể:</w:t>
      </w:r>
    </w:p>
    <w:p w14:paraId="1E6B68D1" w14:textId="19A0D5F2" w:rsidR="00DD29C3" w:rsidRDefault="00D77354" w:rsidP="00DD29C3">
      <w:pPr>
        <w:pStyle w:val="ListParagraph"/>
        <w:numPr>
          <w:ilvl w:val="0"/>
          <w:numId w:val="27"/>
        </w:numPr>
        <w:spacing w:line="360" w:lineRule="auto"/>
        <w:jc w:val="both"/>
        <w:rPr>
          <w:rFonts w:ascii="Times New Roman" w:hAnsi="Times New Roman" w:cs="Times New Roman"/>
          <w:color w:val="333333"/>
          <w:sz w:val="26"/>
          <w:szCs w:val="26"/>
        </w:rPr>
      </w:pPr>
      <w:r w:rsidRPr="00DD29C3">
        <w:rPr>
          <w:rFonts w:ascii="Times New Roman" w:hAnsi="Times New Roman" w:cs="Times New Roman"/>
          <w:color w:val="333333"/>
          <w:sz w:val="26"/>
          <w:szCs w:val="26"/>
        </w:rPr>
        <w:t>Đánh giá mức độ hài lòng của khách hàng về từng loại dịch vụ khách hàng tại siêu thị AEON Mall Tân Phú Celadon.</w:t>
      </w:r>
    </w:p>
    <w:p w14:paraId="3D67FA27" w14:textId="604DA979" w:rsidR="00EE0579" w:rsidRPr="00DD29C3" w:rsidRDefault="00D77354" w:rsidP="00DD29C3">
      <w:pPr>
        <w:pStyle w:val="ListParagraph"/>
        <w:numPr>
          <w:ilvl w:val="0"/>
          <w:numId w:val="27"/>
        </w:numPr>
        <w:spacing w:line="360" w:lineRule="auto"/>
        <w:jc w:val="both"/>
        <w:rPr>
          <w:rFonts w:ascii="Times New Roman" w:hAnsi="Times New Roman" w:cs="Times New Roman"/>
          <w:color w:val="333333"/>
          <w:sz w:val="26"/>
          <w:szCs w:val="26"/>
        </w:rPr>
      </w:pPr>
      <w:r w:rsidRPr="00DD29C3">
        <w:rPr>
          <w:rFonts w:ascii="Times New Roman" w:hAnsi="Times New Roman" w:cs="Times New Roman"/>
          <w:color w:val="333333"/>
          <w:sz w:val="26"/>
          <w:szCs w:val="26"/>
        </w:rPr>
        <w:t>Phân tích khách quan về các nhân tố ảnh hưởng đến sự hài lòng của khách hàng khi sử dụng dịch vụ khách hàng</w:t>
      </w:r>
      <w:r w:rsidR="00EE0579" w:rsidRPr="00DD29C3">
        <w:rPr>
          <w:rFonts w:ascii="Times New Roman" w:hAnsi="Times New Roman" w:cs="Times New Roman"/>
          <w:color w:val="333333"/>
          <w:sz w:val="26"/>
          <w:szCs w:val="26"/>
        </w:rPr>
        <w:t>.</w:t>
      </w:r>
    </w:p>
    <w:p w14:paraId="4E86A51B" w14:textId="77777777" w:rsidR="007556CE" w:rsidRDefault="00D77354" w:rsidP="007E3F21">
      <w:pPr>
        <w:pStyle w:val="ListParagraph"/>
        <w:numPr>
          <w:ilvl w:val="1"/>
          <w:numId w:val="16"/>
        </w:numPr>
        <w:spacing w:line="360" w:lineRule="auto"/>
        <w:rPr>
          <w:rFonts w:ascii="Times New Roman" w:hAnsi="Times New Roman" w:cs="Times New Roman"/>
          <w:color w:val="333333"/>
          <w:sz w:val="26"/>
          <w:szCs w:val="26"/>
          <w:u w:val="single"/>
        </w:rPr>
      </w:pPr>
      <w:r w:rsidRPr="00EE0579">
        <w:rPr>
          <w:rFonts w:ascii="Times New Roman" w:hAnsi="Times New Roman" w:cs="Times New Roman"/>
          <w:color w:val="333333"/>
          <w:sz w:val="26"/>
          <w:szCs w:val="26"/>
          <w:u w:val="single"/>
        </w:rPr>
        <w:t>Đối tượng nghiên cứu:</w:t>
      </w:r>
    </w:p>
    <w:p w14:paraId="1D25AC19" w14:textId="77777777" w:rsidR="007556CE" w:rsidRPr="007556CE" w:rsidRDefault="00D77354" w:rsidP="007E3F21">
      <w:pPr>
        <w:pStyle w:val="ListParagraph"/>
        <w:numPr>
          <w:ilvl w:val="0"/>
          <w:numId w:val="20"/>
        </w:numPr>
        <w:spacing w:line="360" w:lineRule="auto"/>
        <w:rPr>
          <w:rFonts w:ascii="Times New Roman" w:hAnsi="Times New Roman" w:cs="Times New Roman"/>
          <w:color w:val="333333"/>
          <w:sz w:val="26"/>
          <w:szCs w:val="26"/>
          <w:u w:val="single"/>
        </w:rPr>
      </w:pPr>
      <w:r w:rsidRPr="007556CE">
        <w:rPr>
          <w:rFonts w:ascii="Times New Roman" w:hAnsi="Times New Roman" w:cs="Times New Roman"/>
          <w:color w:val="333333"/>
          <w:sz w:val="26"/>
          <w:szCs w:val="26"/>
        </w:rPr>
        <w:t>Đối tượng nghiên cứu trực tiếp: Sự hài lòng của khách hàng về dịch vụ khách hàng tại siêu thị AEON Mall Tân Phú Celadon.</w:t>
      </w:r>
    </w:p>
    <w:p w14:paraId="3F73F9F1" w14:textId="546BB97B" w:rsidR="00EE0579" w:rsidRPr="007556CE" w:rsidRDefault="00D77354" w:rsidP="007E3F21">
      <w:pPr>
        <w:pStyle w:val="ListParagraph"/>
        <w:numPr>
          <w:ilvl w:val="0"/>
          <w:numId w:val="20"/>
        </w:numPr>
        <w:spacing w:line="360" w:lineRule="auto"/>
        <w:rPr>
          <w:rFonts w:ascii="Times New Roman" w:hAnsi="Times New Roman" w:cs="Times New Roman"/>
          <w:color w:val="333333"/>
          <w:sz w:val="26"/>
          <w:szCs w:val="26"/>
          <w:u w:val="single"/>
        </w:rPr>
      </w:pPr>
      <w:r w:rsidRPr="007556CE">
        <w:rPr>
          <w:rFonts w:ascii="Times New Roman" w:hAnsi="Times New Roman" w:cs="Times New Roman"/>
          <w:color w:val="333333"/>
          <w:sz w:val="26"/>
          <w:szCs w:val="26"/>
        </w:rPr>
        <w:t>Đối tượng nghiên cứu gián tiếp: Nhóm khách hàng đã và đang trực tiếp sử dụng những dịch vụ</w:t>
      </w:r>
      <w:r w:rsidR="00C42F49">
        <w:rPr>
          <w:rFonts w:ascii="Times New Roman" w:hAnsi="Times New Roman" w:cs="Times New Roman"/>
          <w:color w:val="333333"/>
          <w:sz w:val="26"/>
          <w:szCs w:val="26"/>
        </w:rPr>
        <w:t xml:space="preserve"> khách hàng</w:t>
      </w:r>
      <w:r w:rsidRPr="007556CE">
        <w:rPr>
          <w:rFonts w:ascii="Times New Roman" w:hAnsi="Times New Roman" w:cs="Times New Roman"/>
          <w:color w:val="333333"/>
          <w:sz w:val="26"/>
          <w:szCs w:val="26"/>
        </w:rPr>
        <w:t xml:space="preserve"> tại siêu thị AEON Mall Tân Phú Celadon</w:t>
      </w:r>
      <w:r w:rsidR="00EE0579" w:rsidRPr="007556CE">
        <w:rPr>
          <w:rFonts w:ascii="Times New Roman" w:hAnsi="Times New Roman" w:cs="Times New Roman"/>
          <w:color w:val="333333"/>
          <w:sz w:val="26"/>
          <w:szCs w:val="26"/>
        </w:rPr>
        <w:t>.</w:t>
      </w:r>
    </w:p>
    <w:p w14:paraId="53B4DEB8" w14:textId="77777777" w:rsidR="007556CE" w:rsidRDefault="009C6FC8" w:rsidP="007E3F21">
      <w:pPr>
        <w:pStyle w:val="ListParagraph"/>
        <w:numPr>
          <w:ilvl w:val="1"/>
          <w:numId w:val="16"/>
        </w:numPr>
        <w:spacing w:line="360" w:lineRule="auto"/>
        <w:rPr>
          <w:rFonts w:ascii="Times New Roman" w:hAnsi="Times New Roman" w:cs="Times New Roman"/>
          <w:color w:val="333333"/>
          <w:sz w:val="26"/>
          <w:szCs w:val="26"/>
          <w:u w:val="single"/>
        </w:rPr>
      </w:pPr>
      <w:r w:rsidRPr="007556CE">
        <w:rPr>
          <w:rFonts w:ascii="Times New Roman" w:hAnsi="Times New Roman" w:cs="Times New Roman"/>
          <w:color w:val="333333"/>
          <w:sz w:val="26"/>
          <w:szCs w:val="26"/>
          <w:u w:val="single"/>
        </w:rPr>
        <w:t>Phạm vi nghiên cứu</w:t>
      </w:r>
      <w:r w:rsidR="007556CE">
        <w:rPr>
          <w:rFonts w:ascii="Times New Roman" w:hAnsi="Times New Roman" w:cs="Times New Roman"/>
          <w:color w:val="333333"/>
          <w:sz w:val="26"/>
          <w:szCs w:val="26"/>
          <w:u w:val="single"/>
        </w:rPr>
        <w:t>:</w:t>
      </w:r>
    </w:p>
    <w:p w14:paraId="5FE585C8" w14:textId="77777777" w:rsidR="007556CE" w:rsidRDefault="00D96FE3" w:rsidP="007E3F21">
      <w:pPr>
        <w:pStyle w:val="ListParagraph"/>
        <w:numPr>
          <w:ilvl w:val="0"/>
          <w:numId w:val="19"/>
        </w:numPr>
        <w:spacing w:line="360" w:lineRule="auto"/>
        <w:rPr>
          <w:rFonts w:ascii="Times New Roman" w:hAnsi="Times New Roman" w:cs="Times New Roman"/>
          <w:color w:val="333333"/>
          <w:sz w:val="26"/>
          <w:szCs w:val="26"/>
        </w:rPr>
      </w:pPr>
      <w:r w:rsidRPr="007556CE">
        <w:rPr>
          <w:rFonts w:ascii="Times New Roman" w:hAnsi="Times New Roman" w:cs="Times New Roman"/>
          <w:color w:val="333333"/>
          <w:sz w:val="26"/>
          <w:szCs w:val="26"/>
        </w:rPr>
        <w:t>Phạm vi không gian: Trên địa bàn thành phố Hồ Chí Minh, tập trung chủ yếu ở quận Tân Phú.</w:t>
      </w:r>
    </w:p>
    <w:p w14:paraId="1171D970" w14:textId="5CD12E2E" w:rsidR="00EE0579" w:rsidRPr="007556CE" w:rsidRDefault="00D96FE3" w:rsidP="007E3F21">
      <w:pPr>
        <w:pStyle w:val="ListParagraph"/>
        <w:numPr>
          <w:ilvl w:val="0"/>
          <w:numId w:val="19"/>
        </w:numPr>
        <w:spacing w:line="360" w:lineRule="auto"/>
        <w:rPr>
          <w:rFonts w:ascii="Times New Roman" w:hAnsi="Times New Roman" w:cs="Times New Roman"/>
          <w:color w:val="333333"/>
          <w:sz w:val="26"/>
          <w:szCs w:val="26"/>
          <w:u w:val="single"/>
        </w:rPr>
      </w:pPr>
      <w:r w:rsidRPr="007556CE">
        <w:rPr>
          <w:rFonts w:ascii="Times New Roman" w:hAnsi="Times New Roman" w:cs="Times New Roman"/>
          <w:color w:val="333333"/>
          <w:sz w:val="26"/>
          <w:szCs w:val="26"/>
        </w:rPr>
        <w:t>Phạm vi thời gian: Nghiên cứu được thực hiện trong khoảng thời gian từ tháng 1/2020 đến tháng 4/2020</w:t>
      </w:r>
      <w:r w:rsidR="00EE0579" w:rsidRPr="007556CE">
        <w:rPr>
          <w:rFonts w:ascii="Times New Roman" w:hAnsi="Times New Roman" w:cs="Times New Roman"/>
          <w:color w:val="333333"/>
          <w:sz w:val="26"/>
          <w:szCs w:val="26"/>
        </w:rPr>
        <w:t>.</w:t>
      </w:r>
    </w:p>
    <w:p w14:paraId="60CFD288" w14:textId="77777777" w:rsidR="007556CE" w:rsidRDefault="00BA2AB5" w:rsidP="007E3F21">
      <w:pPr>
        <w:pStyle w:val="ListParagraph"/>
        <w:numPr>
          <w:ilvl w:val="1"/>
          <w:numId w:val="16"/>
        </w:numPr>
        <w:spacing w:line="360" w:lineRule="auto"/>
        <w:rPr>
          <w:rFonts w:ascii="Times New Roman" w:hAnsi="Times New Roman" w:cs="Times New Roman"/>
          <w:color w:val="333333"/>
          <w:sz w:val="26"/>
          <w:szCs w:val="26"/>
          <w:u w:val="single"/>
        </w:rPr>
      </w:pPr>
      <w:r w:rsidRPr="00EE0579">
        <w:rPr>
          <w:rFonts w:ascii="Times New Roman" w:hAnsi="Times New Roman" w:cs="Times New Roman"/>
          <w:color w:val="333333"/>
          <w:sz w:val="26"/>
          <w:szCs w:val="26"/>
          <w:u w:val="single"/>
        </w:rPr>
        <w:t>Ý nghĩa nghiên cứu:</w:t>
      </w:r>
    </w:p>
    <w:p w14:paraId="047F6F4B" w14:textId="77777777" w:rsidR="007556CE" w:rsidRPr="007556CE" w:rsidRDefault="00BA2AB5" w:rsidP="007E3F21">
      <w:pPr>
        <w:pStyle w:val="ListParagraph"/>
        <w:numPr>
          <w:ilvl w:val="0"/>
          <w:numId w:val="18"/>
        </w:numPr>
        <w:spacing w:line="360" w:lineRule="auto"/>
        <w:rPr>
          <w:rFonts w:ascii="Times New Roman" w:hAnsi="Times New Roman" w:cs="Times New Roman"/>
          <w:color w:val="333333"/>
          <w:sz w:val="26"/>
          <w:szCs w:val="26"/>
          <w:u w:val="single"/>
        </w:rPr>
      </w:pPr>
      <w:commentRangeStart w:id="19"/>
      <w:r w:rsidRPr="007556CE">
        <w:rPr>
          <w:rFonts w:ascii="Times New Roman" w:hAnsi="Times New Roman" w:cs="Times New Roman"/>
          <w:color w:val="333333"/>
          <w:sz w:val="26"/>
          <w:szCs w:val="26"/>
        </w:rPr>
        <w:t>Giúp siêu thị AEON MALL Tân Phú Celadon đánh giá được mức độ hài lòng của khách hàng đã và đang sử dụng dịch vụ khách hàng tại siêu thị</w:t>
      </w:r>
      <w:r w:rsidR="00EE0579" w:rsidRPr="007556CE">
        <w:rPr>
          <w:rFonts w:ascii="Times New Roman" w:hAnsi="Times New Roman" w:cs="Times New Roman"/>
          <w:color w:val="333333"/>
          <w:sz w:val="26"/>
          <w:szCs w:val="26"/>
        </w:rPr>
        <w:t>.</w:t>
      </w:r>
    </w:p>
    <w:p w14:paraId="71086485" w14:textId="77777777" w:rsidR="007556CE" w:rsidRPr="007556CE" w:rsidRDefault="00BA2AB5" w:rsidP="007E3F21">
      <w:pPr>
        <w:pStyle w:val="ListParagraph"/>
        <w:numPr>
          <w:ilvl w:val="0"/>
          <w:numId w:val="18"/>
        </w:numPr>
        <w:spacing w:line="360" w:lineRule="auto"/>
        <w:rPr>
          <w:rFonts w:ascii="Times New Roman" w:hAnsi="Times New Roman" w:cs="Times New Roman"/>
          <w:color w:val="333333"/>
          <w:sz w:val="26"/>
          <w:szCs w:val="26"/>
          <w:u w:val="single"/>
        </w:rPr>
      </w:pPr>
      <w:r w:rsidRPr="007556CE">
        <w:rPr>
          <w:rFonts w:ascii="Times New Roman" w:hAnsi="Times New Roman" w:cs="Times New Roman"/>
          <w:color w:val="333333"/>
          <w:sz w:val="26"/>
          <w:szCs w:val="26"/>
        </w:rPr>
        <w:t>Xác định các yếu tố ảnh hưởng đến sự hài lòng của khách hàng khi sử dụng dịch vụ khách hàng</w:t>
      </w:r>
      <w:r w:rsidR="00EE0579" w:rsidRPr="007556CE">
        <w:rPr>
          <w:rFonts w:ascii="Times New Roman" w:hAnsi="Times New Roman" w:cs="Times New Roman"/>
          <w:color w:val="333333"/>
          <w:sz w:val="26"/>
          <w:szCs w:val="26"/>
        </w:rPr>
        <w:t>.</w:t>
      </w:r>
    </w:p>
    <w:p w14:paraId="5999E6CD" w14:textId="27DD54BB" w:rsidR="00EE0579" w:rsidRPr="007556CE" w:rsidRDefault="00BA2AB5" w:rsidP="007E3F21">
      <w:pPr>
        <w:pStyle w:val="ListParagraph"/>
        <w:numPr>
          <w:ilvl w:val="0"/>
          <w:numId w:val="18"/>
        </w:numPr>
        <w:spacing w:line="360" w:lineRule="auto"/>
        <w:rPr>
          <w:rFonts w:ascii="Times New Roman" w:hAnsi="Times New Roman" w:cs="Times New Roman"/>
          <w:color w:val="333333"/>
          <w:sz w:val="26"/>
          <w:szCs w:val="26"/>
          <w:u w:val="single"/>
        </w:rPr>
      </w:pPr>
      <w:r w:rsidRPr="007556CE">
        <w:rPr>
          <w:rFonts w:ascii="Times New Roman" w:hAnsi="Times New Roman" w:cs="Times New Roman"/>
          <w:color w:val="333333"/>
          <w:sz w:val="26"/>
          <w:szCs w:val="26"/>
        </w:rPr>
        <w:t>Nhận định những điểm mạnh để phát huy hơn bên cạnh đó khắc phục các vấn đề đang gặp phải cũng như các vấn đề sẽ phát sinh trong tương lai</w:t>
      </w:r>
      <w:r w:rsidR="00EE0579" w:rsidRPr="007556CE">
        <w:rPr>
          <w:rFonts w:ascii="Times New Roman" w:hAnsi="Times New Roman" w:cs="Times New Roman"/>
          <w:color w:val="333333"/>
          <w:sz w:val="26"/>
          <w:szCs w:val="26"/>
        </w:rPr>
        <w:t>.</w:t>
      </w:r>
      <w:commentRangeEnd w:id="19"/>
      <w:r w:rsidR="0080198F">
        <w:rPr>
          <w:rStyle w:val="CommentReference"/>
        </w:rPr>
        <w:commentReference w:id="19"/>
      </w:r>
    </w:p>
    <w:p w14:paraId="023046E8" w14:textId="4010A515" w:rsidR="00BA2AB5" w:rsidRPr="00EE0579" w:rsidRDefault="00BA2AB5" w:rsidP="007E3F21">
      <w:pPr>
        <w:pStyle w:val="ListParagraph"/>
        <w:numPr>
          <w:ilvl w:val="1"/>
          <w:numId w:val="16"/>
        </w:numPr>
        <w:spacing w:line="360" w:lineRule="auto"/>
        <w:rPr>
          <w:rFonts w:ascii="Times New Roman" w:hAnsi="Times New Roman" w:cs="Times New Roman"/>
          <w:color w:val="333333"/>
          <w:sz w:val="26"/>
          <w:szCs w:val="26"/>
        </w:rPr>
      </w:pPr>
      <w:r w:rsidRPr="00EE0579">
        <w:rPr>
          <w:rFonts w:ascii="Times New Roman" w:hAnsi="Times New Roman" w:cs="Times New Roman"/>
          <w:color w:val="333333"/>
          <w:sz w:val="26"/>
          <w:szCs w:val="26"/>
          <w:u w:val="single"/>
        </w:rPr>
        <w:t>Cấu trúc của đề tài:</w:t>
      </w:r>
    </w:p>
    <w:p w14:paraId="2E572682" w14:textId="77777777" w:rsidR="00EE0579" w:rsidRPr="00EE0579" w:rsidRDefault="00BA2AB5" w:rsidP="007E3F21">
      <w:pPr>
        <w:pStyle w:val="ListParagraph"/>
        <w:spacing w:line="360" w:lineRule="auto"/>
        <w:ind w:left="1224"/>
        <w:rPr>
          <w:rFonts w:ascii="Times New Roman" w:hAnsi="Times New Roman" w:cs="Times New Roman"/>
          <w:color w:val="333333"/>
          <w:sz w:val="26"/>
          <w:szCs w:val="26"/>
        </w:rPr>
      </w:pPr>
      <w:r w:rsidRPr="00EE0579">
        <w:rPr>
          <w:rFonts w:ascii="Times New Roman" w:hAnsi="Times New Roman" w:cs="Times New Roman"/>
          <w:color w:val="333333"/>
          <w:sz w:val="26"/>
          <w:szCs w:val="26"/>
        </w:rPr>
        <w:t>Ngoài lời mở đầu, kết luận, khóa luận này được chia làm ba chương</w:t>
      </w:r>
      <w:r w:rsidR="00EE0579" w:rsidRPr="00EE0579">
        <w:rPr>
          <w:rFonts w:ascii="Times New Roman" w:hAnsi="Times New Roman" w:cs="Times New Roman"/>
          <w:color w:val="333333"/>
          <w:sz w:val="26"/>
          <w:szCs w:val="26"/>
        </w:rPr>
        <w:t>:</w:t>
      </w:r>
    </w:p>
    <w:p w14:paraId="30D0D5C1" w14:textId="2F92D08B" w:rsidR="00EE0579" w:rsidRPr="00EE0579" w:rsidRDefault="00BA2AB5" w:rsidP="007E3F21">
      <w:pPr>
        <w:pStyle w:val="ListParagraph"/>
        <w:numPr>
          <w:ilvl w:val="0"/>
          <w:numId w:val="25"/>
        </w:numPr>
        <w:spacing w:line="360" w:lineRule="auto"/>
        <w:rPr>
          <w:rFonts w:ascii="Times New Roman" w:hAnsi="Times New Roman" w:cs="Times New Roman"/>
          <w:color w:val="333333"/>
          <w:sz w:val="26"/>
          <w:szCs w:val="26"/>
        </w:rPr>
      </w:pPr>
      <w:commentRangeStart w:id="20"/>
      <w:r w:rsidRPr="00EE0579">
        <w:rPr>
          <w:rFonts w:ascii="Times New Roman" w:hAnsi="Times New Roman" w:cs="Times New Roman"/>
          <w:color w:val="333333"/>
          <w:sz w:val="26"/>
          <w:szCs w:val="26"/>
        </w:rPr>
        <w:lastRenderedPageBreak/>
        <w:t>Chương 1: Cơ sở lý thuyết và sự cần thiết phải nghiên cứu về mức độ hài lòng của khách hàng về dịch vụ khách hàng của siêu thị AEON Mall Tân Phú Celadon</w:t>
      </w:r>
      <w:r w:rsidR="00EE0579" w:rsidRPr="00EE0579">
        <w:rPr>
          <w:rFonts w:ascii="Times New Roman" w:hAnsi="Times New Roman" w:cs="Times New Roman"/>
          <w:color w:val="333333"/>
          <w:sz w:val="26"/>
          <w:szCs w:val="26"/>
        </w:rPr>
        <w:t>.</w:t>
      </w:r>
    </w:p>
    <w:p w14:paraId="512683AD" w14:textId="3987FBBA" w:rsidR="00EE0579" w:rsidRPr="00EE0579" w:rsidRDefault="00BA2AB5" w:rsidP="007E3F21">
      <w:pPr>
        <w:pStyle w:val="ListParagraph"/>
        <w:numPr>
          <w:ilvl w:val="0"/>
          <w:numId w:val="25"/>
        </w:numPr>
        <w:spacing w:line="360" w:lineRule="auto"/>
        <w:rPr>
          <w:rFonts w:ascii="Times New Roman" w:hAnsi="Times New Roman" w:cs="Times New Roman"/>
          <w:color w:val="333333"/>
          <w:sz w:val="26"/>
          <w:szCs w:val="26"/>
        </w:rPr>
      </w:pPr>
      <w:r w:rsidRPr="00EE0579">
        <w:rPr>
          <w:rFonts w:ascii="Times New Roman" w:hAnsi="Times New Roman" w:cs="Times New Roman"/>
          <w:color w:val="333333"/>
          <w:sz w:val="26"/>
          <w:szCs w:val="26"/>
        </w:rPr>
        <w:t>Chương 2: Kết quả nghiên cứu về mức độ hài lòng của khách hàng về dịch vụ khách hàng của siêu thị AEON Mall Tân Phú Celadon</w:t>
      </w:r>
      <w:r w:rsidR="00EE0579" w:rsidRPr="00EE0579">
        <w:rPr>
          <w:rFonts w:ascii="Times New Roman" w:hAnsi="Times New Roman" w:cs="Times New Roman"/>
          <w:color w:val="333333"/>
          <w:sz w:val="26"/>
          <w:szCs w:val="26"/>
        </w:rPr>
        <w:t>.</w:t>
      </w:r>
    </w:p>
    <w:p w14:paraId="6F9B33BE" w14:textId="1A97EB31" w:rsidR="00BA2AB5" w:rsidRPr="00EE0579" w:rsidRDefault="00BA2AB5" w:rsidP="007E3F21">
      <w:pPr>
        <w:pStyle w:val="ListParagraph"/>
        <w:numPr>
          <w:ilvl w:val="0"/>
          <w:numId w:val="25"/>
        </w:numPr>
        <w:spacing w:line="360" w:lineRule="auto"/>
        <w:rPr>
          <w:rFonts w:ascii="Times New Roman" w:hAnsi="Times New Roman" w:cs="Times New Roman"/>
          <w:color w:val="333333"/>
          <w:sz w:val="26"/>
          <w:szCs w:val="26"/>
        </w:rPr>
      </w:pPr>
      <w:r w:rsidRPr="00EE0579">
        <w:rPr>
          <w:rFonts w:ascii="Times New Roman" w:hAnsi="Times New Roman" w:cs="Times New Roman"/>
          <w:color w:val="333333"/>
          <w:sz w:val="26"/>
          <w:szCs w:val="26"/>
        </w:rPr>
        <w:t xml:space="preserve">Chương 3:  Kết luận về thực trạng của sự hài lòng của khách hàng về dịch </w:t>
      </w:r>
      <w:commentRangeEnd w:id="20"/>
      <w:r w:rsidR="0080198F">
        <w:rPr>
          <w:rStyle w:val="CommentReference"/>
        </w:rPr>
        <w:commentReference w:id="20"/>
      </w:r>
      <w:r w:rsidRPr="00EE0579">
        <w:rPr>
          <w:rFonts w:ascii="Times New Roman" w:hAnsi="Times New Roman" w:cs="Times New Roman"/>
          <w:color w:val="333333"/>
          <w:sz w:val="26"/>
          <w:szCs w:val="26"/>
        </w:rPr>
        <w:t>vụ khách hàng của siêu thị AEON Mall Tân Phú Celadon.</w:t>
      </w:r>
      <w:bookmarkStart w:id="21" w:name="_GoBack"/>
      <w:bookmarkEnd w:id="21"/>
    </w:p>
    <w:p w14:paraId="320CCD83" w14:textId="77777777" w:rsidR="00BA2AB5" w:rsidRPr="00BA2AB5" w:rsidRDefault="00BA2AB5" w:rsidP="007E3F21">
      <w:pPr>
        <w:spacing w:line="360" w:lineRule="auto"/>
        <w:rPr>
          <w:rFonts w:ascii="Times New Roman" w:hAnsi="Times New Roman" w:cs="Times New Roman"/>
          <w:color w:val="333333"/>
          <w:sz w:val="28"/>
          <w:szCs w:val="28"/>
        </w:rPr>
      </w:pPr>
    </w:p>
    <w:p w14:paraId="123C8F9E" w14:textId="77777777" w:rsidR="00D77354" w:rsidRPr="00D77354" w:rsidRDefault="00D77354" w:rsidP="007E3F21">
      <w:pPr>
        <w:spacing w:line="360" w:lineRule="auto"/>
        <w:jc w:val="both"/>
        <w:rPr>
          <w:rFonts w:ascii="Times New Roman" w:hAnsi="Times New Roman" w:cs="Times New Roman"/>
          <w:color w:val="333333"/>
          <w:sz w:val="26"/>
          <w:szCs w:val="26"/>
        </w:rPr>
      </w:pPr>
    </w:p>
    <w:p w14:paraId="1D72B374" w14:textId="77777777" w:rsidR="00985649" w:rsidRDefault="00985649" w:rsidP="007E3F21">
      <w:pPr>
        <w:spacing w:line="360" w:lineRule="auto"/>
        <w:jc w:val="both"/>
        <w:rPr>
          <w:rFonts w:ascii="Times New Roman" w:hAnsi="Times New Roman" w:cs="Times New Roman"/>
          <w:color w:val="333333"/>
          <w:sz w:val="26"/>
          <w:szCs w:val="26"/>
        </w:rPr>
      </w:pPr>
    </w:p>
    <w:p w14:paraId="06A066EC" w14:textId="77777777" w:rsidR="00985649" w:rsidRPr="0057058E" w:rsidRDefault="00985649" w:rsidP="007E3F21">
      <w:pPr>
        <w:spacing w:line="360" w:lineRule="auto"/>
        <w:rPr>
          <w:rFonts w:ascii="Times New Roman" w:hAnsi="Times New Roman" w:cs="Times New Roman"/>
          <w:color w:val="333333"/>
          <w:sz w:val="26"/>
          <w:szCs w:val="26"/>
        </w:rPr>
      </w:pPr>
    </w:p>
    <w:p w14:paraId="3FB0B3D5" w14:textId="77777777" w:rsidR="003C2AD4" w:rsidRDefault="003C2AD4" w:rsidP="007E3F21">
      <w:pPr>
        <w:tabs>
          <w:tab w:val="left" w:pos="3750"/>
        </w:tabs>
        <w:spacing w:line="360" w:lineRule="auto"/>
        <w:jc w:val="center"/>
        <w:rPr>
          <w:rFonts w:ascii="Times New Roman" w:hAnsi="Times New Roman" w:cs="Times New Roman"/>
          <w:sz w:val="26"/>
          <w:szCs w:val="26"/>
        </w:rPr>
      </w:pPr>
    </w:p>
    <w:sectPr w:rsidR="003C2AD4" w:rsidSect="0066589B">
      <w:pgSz w:w="11906" w:h="16838" w:code="9"/>
      <w:pgMar w:top="1134" w:right="1134" w:bottom="1134" w:left="2268" w:header="567" w:footer="56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icrosoft Office User" w:date="2020-02-17T18:50:00Z" w:initials="MOU">
    <w:p w14:paraId="7CF0752E" w14:textId="77777777" w:rsidR="0080198F" w:rsidRDefault="0080198F">
      <w:pPr>
        <w:pStyle w:val="CommentText"/>
        <w:rPr>
          <w:lang w:val="vi-VN"/>
        </w:rPr>
      </w:pPr>
      <w:r>
        <w:rPr>
          <w:rStyle w:val="CommentReference"/>
        </w:rPr>
        <w:annotationRef/>
      </w:r>
      <w:r>
        <w:t>Nhóm định nghĩa cho cô dịch vụ khách hang là gì nhé?</w:t>
      </w:r>
      <w:r>
        <w:rPr>
          <w:lang w:val="vi-VN"/>
        </w:rPr>
        <w:t xml:space="preserve"> Nhóm có đang bị lẫn lộn giữa chất lượng dịch vụ (service quality) và dịch vụ khách hàng (customer service không) ví customer service là 1 phân của dịch vụ khách hàng. </w:t>
      </w:r>
    </w:p>
    <w:p w14:paraId="4F67911E" w14:textId="287BCE53" w:rsidR="0080198F" w:rsidRPr="0080198F" w:rsidRDefault="0080198F">
      <w:pPr>
        <w:pStyle w:val="CommentText"/>
        <w:rPr>
          <w:lang w:val="vi-VN"/>
        </w:rPr>
      </w:pPr>
      <w:r>
        <w:rPr>
          <w:lang w:val="vi-VN"/>
        </w:rPr>
        <w:t xml:space="preserve">Thêm 1 điểm nữa, cần làm rõ trong cơ sở lý thuyết là chất lượng dịch vụ tác động đến sự hài lòng hay là sự hài lòng mới gây ra chát lượng dịch vụ nên tên đề tài và cách hiểu của nhóm có 1 sự nhầm lẫn nên nhóm về đọc kỹ lại cho cô và sử dụng khái niêm cho chính xác. </w:t>
      </w:r>
    </w:p>
  </w:comment>
  <w:comment w:id="17" w:author="Microsoft Office User" w:date="2020-02-17T18:53:00Z" w:initials="MOU">
    <w:p w14:paraId="56FA242B" w14:textId="77777777" w:rsidR="0080198F" w:rsidRDefault="0080198F">
      <w:pPr>
        <w:pStyle w:val="CommentText"/>
        <w:rPr>
          <w:lang w:val="vi-VN"/>
        </w:rPr>
      </w:pPr>
      <w:r>
        <w:rPr>
          <w:rStyle w:val="CommentReference"/>
        </w:rPr>
        <w:annotationRef/>
      </w:r>
      <w:r>
        <w:t>Nhóm chọn yếu tố nào thì dịnh nghĩa nó lại và nêu ra những lợi ích của khái niệm này nếu như doanh nghiệp làm tốt</w:t>
      </w:r>
      <w:r>
        <w:rPr>
          <w:lang w:val="vi-VN"/>
        </w:rPr>
        <w:t xml:space="preserve"> thì được gì.</w:t>
      </w:r>
    </w:p>
    <w:p w14:paraId="5E2C9EF4" w14:textId="0C2D5980" w:rsidR="0080198F" w:rsidRPr="0080198F" w:rsidRDefault="0080198F">
      <w:pPr>
        <w:pStyle w:val="CommentText"/>
        <w:rPr>
          <w:lang w:val="vi-VN"/>
        </w:rPr>
      </w:pPr>
      <w:r>
        <w:rPr>
          <w:lang w:val="vi-VN"/>
        </w:rPr>
        <w:t xml:space="preserve">Nhóm cần viết 1 đoạn nữa là đã có đề tài nào trước đây làm tương tự của chúng ta chưa thì chúng ta mới thấy được tính cần thiết khi thực hiện đề tài này. </w:t>
      </w:r>
    </w:p>
  </w:comment>
  <w:comment w:id="18" w:author="Microsoft Office User" w:date="2020-02-17T18:55:00Z" w:initials="MOU">
    <w:p w14:paraId="42CF44C3" w14:textId="1ADF1F0D" w:rsidR="0080198F" w:rsidRPr="0080198F" w:rsidRDefault="0080198F">
      <w:pPr>
        <w:pStyle w:val="CommentText"/>
        <w:rPr>
          <w:lang w:val="vi-VN"/>
        </w:rPr>
      </w:pPr>
      <w:r>
        <w:rPr>
          <w:rStyle w:val="CommentReference"/>
        </w:rPr>
        <w:annotationRef/>
      </w:r>
      <w:r>
        <w:t>Viết lại theo tên đề tài mới.</w:t>
      </w:r>
      <w:r>
        <w:rPr>
          <w:lang w:val="vi-VN"/>
        </w:rPr>
        <w:t xml:space="preserve"> </w:t>
      </w:r>
    </w:p>
  </w:comment>
  <w:comment w:id="19" w:author="Microsoft Office User" w:date="2020-02-17T18:56:00Z" w:initials="MOU">
    <w:p w14:paraId="7CB6EC1E" w14:textId="0FF19F2C" w:rsidR="0080198F" w:rsidRPr="0080198F" w:rsidRDefault="0080198F">
      <w:pPr>
        <w:pStyle w:val="CommentText"/>
        <w:rPr>
          <w:lang w:val="vi-VN"/>
        </w:rPr>
      </w:pPr>
      <w:r>
        <w:rPr>
          <w:rStyle w:val="CommentReference"/>
        </w:rPr>
        <w:annotationRef/>
      </w:r>
      <w:r>
        <w:t>Viết lại thành đoạn cho cô theo cấu trúc là kết quả đề tài giúp tìm được cái gì và cái kết quả mà nhóm tìm được mới mang lại giá trị cho những ai?</w:t>
      </w:r>
      <w:r>
        <w:rPr>
          <w:lang w:val="vi-VN"/>
        </w:rPr>
        <w:t xml:space="preserve">? </w:t>
      </w:r>
    </w:p>
  </w:comment>
  <w:comment w:id="20" w:author="Microsoft Office User" w:date="2020-02-17T18:56:00Z" w:initials="MOU">
    <w:p w14:paraId="43741414" w14:textId="4633DFF4" w:rsidR="0080198F" w:rsidRDefault="0080198F">
      <w:pPr>
        <w:pStyle w:val="CommentText"/>
      </w:pPr>
      <w:r>
        <w:rPr>
          <w:rStyle w:val="CommentReference"/>
        </w:rPr>
        <w:annotationRef/>
      </w:r>
      <w:r>
        <w:t>Viết lại theo cấu trúc cô đã sửa cho các nhóm khác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7911E" w15:done="0"/>
  <w15:commentEx w15:paraId="5E2C9EF4" w15:done="0"/>
  <w15:commentEx w15:paraId="42CF44C3" w15:done="0"/>
  <w15:commentEx w15:paraId="7CB6EC1E" w15:done="0"/>
  <w15:commentEx w15:paraId="437414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7911E" w16cid:durableId="21F55EE5"/>
  <w16cid:commentId w16cid:paraId="5E2C9EF4" w16cid:durableId="21F55FC1"/>
  <w16cid:commentId w16cid:paraId="42CF44C3" w16cid:durableId="21F5601F"/>
  <w16cid:commentId w16cid:paraId="7CB6EC1E" w16cid:durableId="21F56042"/>
  <w16cid:commentId w16cid:paraId="43741414" w16cid:durableId="21F56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64F9" w14:textId="77777777" w:rsidR="00534E2C" w:rsidRDefault="00534E2C" w:rsidP="001A0ACC">
      <w:pPr>
        <w:spacing w:after="0" w:line="240" w:lineRule="auto"/>
      </w:pPr>
      <w:r>
        <w:separator/>
      </w:r>
    </w:p>
  </w:endnote>
  <w:endnote w:type="continuationSeparator" w:id="0">
    <w:p w14:paraId="24BD038F" w14:textId="77777777" w:rsidR="00534E2C" w:rsidRDefault="00534E2C" w:rsidP="001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albaum Text">
    <w:panose1 w:val="02070503080703020303"/>
    <w:charset w:val="00"/>
    <w:family w:val="roman"/>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690CF" w14:textId="757872A3" w:rsidR="003C2AD4" w:rsidRDefault="003C2AD4">
    <w:pPr>
      <w:pStyle w:val="Footer"/>
      <w:jc w:val="center"/>
    </w:pPr>
  </w:p>
  <w:p w14:paraId="0B6B48B8" w14:textId="77777777" w:rsidR="003C2AD4" w:rsidRDefault="003C2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D7B76" w14:textId="19EB9433" w:rsidR="001D7DD9" w:rsidRDefault="001D7DD9">
    <w:pPr>
      <w:pStyle w:val="Footer"/>
      <w:jc w:val="center"/>
    </w:pPr>
  </w:p>
  <w:p w14:paraId="58BB76B6" w14:textId="77777777" w:rsidR="0066589B" w:rsidRDefault="00665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524A0" w14:textId="77777777" w:rsidR="00534E2C" w:rsidRDefault="00534E2C" w:rsidP="001A0ACC">
      <w:pPr>
        <w:spacing w:after="0" w:line="240" w:lineRule="auto"/>
      </w:pPr>
      <w:r>
        <w:separator/>
      </w:r>
    </w:p>
  </w:footnote>
  <w:footnote w:type="continuationSeparator" w:id="0">
    <w:p w14:paraId="319278D9" w14:textId="77777777" w:rsidR="00534E2C" w:rsidRDefault="00534E2C" w:rsidP="001A0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EC289" w14:textId="77777777" w:rsidR="001F02CE" w:rsidRDefault="001F0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1B4"/>
    <w:multiLevelType w:val="hybridMultilevel"/>
    <w:tmpl w:val="19204726"/>
    <w:lvl w:ilvl="0" w:tplc="FFFFFFFF">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11ED"/>
    <w:multiLevelType w:val="hybridMultilevel"/>
    <w:tmpl w:val="C45A277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D0A6F34"/>
    <w:multiLevelType w:val="hybridMultilevel"/>
    <w:tmpl w:val="BD8AC89A"/>
    <w:lvl w:ilvl="0" w:tplc="FFFFFFFF">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637A"/>
    <w:multiLevelType w:val="hybridMultilevel"/>
    <w:tmpl w:val="1FBCF9F6"/>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18467C85"/>
    <w:multiLevelType w:val="hybridMultilevel"/>
    <w:tmpl w:val="7960FEF0"/>
    <w:lvl w:ilvl="0" w:tplc="0E70288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946501D"/>
    <w:multiLevelType w:val="hybridMultilevel"/>
    <w:tmpl w:val="6DD05AE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37F6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D570D6"/>
    <w:multiLevelType w:val="hybridMultilevel"/>
    <w:tmpl w:val="36247B90"/>
    <w:lvl w:ilvl="0" w:tplc="FFFFFFFF">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85914"/>
    <w:multiLevelType w:val="hybridMultilevel"/>
    <w:tmpl w:val="335CB91C"/>
    <w:lvl w:ilvl="0" w:tplc="FFFFFFFF">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305B4CB3"/>
    <w:multiLevelType w:val="hybridMultilevel"/>
    <w:tmpl w:val="56069C64"/>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622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D4F72"/>
    <w:multiLevelType w:val="hybridMultilevel"/>
    <w:tmpl w:val="3F24B85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45760982"/>
    <w:multiLevelType w:val="multilevel"/>
    <w:tmpl w:val="31866D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172F3E"/>
    <w:multiLevelType w:val="multilevel"/>
    <w:tmpl w:val="BF7ECB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5282D36"/>
    <w:multiLevelType w:val="multilevel"/>
    <w:tmpl w:val="B39CE602"/>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8B3247"/>
    <w:multiLevelType w:val="hybridMultilevel"/>
    <w:tmpl w:val="2182D24A"/>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589217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F282A"/>
    <w:multiLevelType w:val="hybridMultilevel"/>
    <w:tmpl w:val="05A2963A"/>
    <w:lvl w:ilvl="0" w:tplc="FFFFFFFF">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AB1"/>
    <w:multiLevelType w:val="hybridMultilevel"/>
    <w:tmpl w:val="9056C3C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6E477617"/>
    <w:multiLevelType w:val="hybridMultilevel"/>
    <w:tmpl w:val="67E67C5A"/>
    <w:lvl w:ilvl="0" w:tplc="521EDAD0">
      <w:start w:val="1"/>
      <w:numFmt w:val="bullet"/>
      <w:lvlText w:val="­"/>
      <w:lvlJc w:val="left"/>
      <w:pPr>
        <w:ind w:left="1944" w:hanging="360"/>
      </w:pPr>
      <w:rPr>
        <w:rFonts w:ascii="Walbaum Text" w:hAnsi="Walbaum Text"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71E06D20"/>
    <w:multiLevelType w:val="hybridMultilevel"/>
    <w:tmpl w:val="715C594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1" w15:restartNumberingAfterBreak="0">
    <w:nsid w:val="73BE1D17"/>
    <w:multiLevelType w:val="hybridMultilevel"/>
    <w:tmpl w:val="4412BA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775C5DA9"/>
    <w:multiLevelType w:val="hybridMultilevel"/>
    <w:tmpl w:val="E9D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471E2"/>
    <w:multiLevelType w:val="hybridMultilevel"/>
    <w:tmpl w:val="745C734C"/>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7EE43953"/>
    <w:multiLevelType w:val="hybridMultilevel"/>
    <w:tmpl w:val="BA5C1456"/>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num>
  <w:num w:numId="5">
    <w:abstractNumId w:val="13"/>
  </w:num>
  <w:num w:numId="6">
    <w:abstractNumId w:val="12"/>
  </w:num>
  <w:num w:numId="7">
    <w:abstractNumId w:val="6"/>
  </w:num>
  <w:num w:numId="8">
    <w:abstractNumId w:val="8"/>
  </w:num>
  <w:num w:numId="9">
    <w:abstractNumId w:val="8"/>
  </w:num>
  <w:num w:numId="10">
    <w:abstractNumId w:val="17"/>
  </w:num>
  <w:num w:numId="11">
    <w:abstractNumId w:val="0"/>
  </w:num>
  <w:num w:numId="12">
    <w:abstractNumId w:val="2"/>
  </w:num>
  <w:num w:numId="13">
    <w:abstractNumId w:val="9"/>
  </w:num>
  <w:num w:numId="14">
    <w:abstractNumId w:val="7"/>
  </w:num>
  <w:num w:numId="15">
    <w:abstractNumId w:val="16"/>
  </w:num>
  <w:num w:numId="16">
    <w:abstractNumId w:val="14"/>
  </w:num>
  <w:num w:numId="17">
    <w:abstractNumId w:val="15"/>
  </w:num>
  <w:num w:numId="18">
    <w:abstractNumId w:val="23"/>
  </w:num>
  <w:num w:numId="19">
    <w:abstractNumId w:val="5"/>
  </w:num>
  <w:num w:numId="20">
    <w:abstractNumId w:val="1"/>
  </w:num>
  <w:num w:numId="21">
    <w:abstractNumId w:val="20"/>
  </w:num>
  <w:num w:numId="22">
    <w:abstractNumId w:val="3"/>
  </w:num>
  <w:num w:numId="23">
    <w:abstractNumId w:val="19"/>
  </w:num>
  <w:num w:numId="24">
    <w:abstractNumId w:val="21"/>
  </w:num>
  <w:num w:numId="25">
    <w:abstractNumId w:val="18"/>
  </w:num>
  <w:num w:numId="26">
    <w:abstractNumId w:val="24"/>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45"/>
    <w:rsid w:val="000622CD"/>
    <w:rsid w:val="000F16ED"/>
    <w:rsid w:val="001A0ACC"/>
    <w:rsid w:val="001D7DD9"/>
    <w:rsid w:val="001F02CE"/>
    <w:rsid w:val="003C2AD4"/>
    <w:rsid w:val="00484FAA"/>
    <w:rsid w:val="004B63F9"/>
    <w:rsid w:val="00534E2C"/>
    <w:rsid w:val="005545F0"/>
    <w:rsid w:val="005604D9"/>
    <w:rsid w:val="0057058E"/>
    <w:rsid w:val="005F7B4B"/>
    <w:rsid w:val="006264AE"/>
    <w:rsid w:val="0066589B"/>
    <w:rsid w:val="006F64B0"/>
    <w:rsid w:val="007476C3"/>
    <w:rsid w:val="007556CE"/>
    <w:rsid w:val="007C49B6"/>
    <w:rsid w:val="007E3F21"/>
    <w:rsid w:val="007F5A08"/>
    <w:rsid w:val="0080198F"/>
    <w:rsid w:val="009631AC"/>
    <w:rsid w:val="00985649"/>
    <w:rsid w:val="009A7550"/>
    <w:rsid w:val="009C6FC8"/>
    <w:rsid w:val="00A3288C"/>
    <w:rsid w:val="00A86F88"/>
    <w:rsid w:val="00AF78EF"/>
    <w:rsid w:val="00BA2AB5"/>
    <w:rsid w:val="00BD4B77"/>
    <w:rsid w:val="00C1070C"/>
    <w:rsid w:val="00C27154"/>
    <w:rsid w:val="00C42F49"/>
    <w:rsid w:val="00CB20D4"/>
    <w:rsid w:val="00D20DFD"/>
    <w:rsid w:val="00D230E2"/>
    <w:rsid w:val="00D72AD9"/>
    <w:rsid w:val="00D77354"/>
    <w:rsid w:val="00D96FE3"/>
    <w:rsid w:val="00DA2DE3"/>
    <w:rsid w:val="00DD29C3"/>
    <w:rsid w:val="00E0245D"/>
    <w:rsid w:val="00EC5D45"/>
    <w:rsid w:val="00EC6A8C"/>
    <w:rsid w:val="00ED7A60"/>
    <w:rsid w:val="00EE0579"/>
    <w:rsid w:val="00F1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F0ADE"/>
  <w15:chartTrackingRefBased/>
  <w15:docId w15:val="{E4CD1339-3A75-40C8-A87D-91CD3BA2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4B0"/>
    <w:pPr>
      <w:spacing w:after="0" w:line="240" w:lineRule="auto"/>
    </w:pPr>
    <w:rPr>
      <w:rFonts w:eastAsiaTheme="minorEastAsia"/>
    </w:rPr>
  </w:style>
  <w:style w:type="character" w:customStyle="1" w:styleId="NoSpacingChar">
    <w:name w:val="No Spacing Char"/>
    <w:basedOn w:val="DefaultParagraphFont"/>
    <w:link w:val="NoSpacing"/>
    <w:uiPriority w:val="1"/>
    <w:rsid w:val="006F64B0"/>
    <w:rPr>
      <w:rFonts w:eastAsiaTheme="minorEastAsia"/>
    </w:rPr>
  </w:style>
  <w:style w:type="character" w:customStyle="1" w:styleId="3oh-">
    <w:name w:val="_3oh-"/>
    <w:basedOn w:val="DefaultParagraphFont"/>
    <w:rsid w:val="001A0ACC"/>
  </w:style>
  <w:style w:type="paragraph" w:styleId="Header">
    <w:name w:val="header"/>
    <w:basedOn w:val="Normal"/>
    <w:link w:val="HeaderChar"/>
    <w:uiPriority w:val="99"/>
    <w:unhideWhenUsed/>
    <w:rsid w:val="001A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CC"/>
  </w:style>
  <w:style w:type="paragraph" w:styleId="Footer">
    <w:name w:val="footer"/>
    <w:basedOn w:val="Normal"/>
    <w:link w:val="FooterChar"/>
    <w:uiPriority w:val="99"/>
    <w:unhideWhenUsed/>
    <w:rsid w:val="001A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CC"/>
  </w:style>
  <w:style w:type="paragraph" w:styleId="ListParagraph">
    <w:name w:val="List Paragraph"/>
    <w:basedOn w:val="Normal"/>
    <w:uiPriority w:val="34"/>
    <w:qFormat/>
    <w:rsid w:val="00D230E2"/>
    <w:pPr>
      <w:ind w:left="720"/>
      <w:contextualSpacing/>
    </w:pPr>
  </w:style>
  <w:style w:type="paragraph" w:styleId="Title">
    <w:name w:val="Title"/>
    <w:basedOn w:val="Normal"/>
    <w:next w:val="Normal"/>
    <w:link w:val="TitleChar"/>
    <w:uiPriority w:val="10"/>
    <w:qFormat/>
    <w:rsid w:val="00C27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1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4F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8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FAA"/>
    <w:rPr>
      <w:rFonts w:ascii="Segoe UI" w:hAnsi="Segoe UI" w:cs="Segoe UI"/>
      <w:sz w:val="18"/>
      <w:szCs w:val="18"/>
    </w:rPr>
  </w:style>
  <w:style w:type="character" w:customStyle="1" w:styleId="Heading1Char">
    <w:name w:val="Heading 1 Char"/>
    <w:basedOn w:val="DefaultParagraphFont"/>
    <w:link w:val="Heading1"/>
    <w:uiPriority w:val="9"/>
    <w:rsid w:val="00484F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20D4"/>
    <w:pPr>
      <w:outlineLvl w:val="9"/>
    </w:pPr>
  </w:style>
  <w:style w:type="paragraph" w:styleId="TOC2">
    <w:name w:val="toc 2"/>
    <w:basedOn w:val="Normal"/>
    <w:next w:val="Normal"/>
    <w:autoRedefine/>
    <w:uiPriority w:val="39"/>
    <w:unhideWhenUsed/>
    <w:rsid w:val="00CB20D4"/>
    <w:pPr>
      <w:spacing w:after="100"/>
      <w:ind w:left="220"/>
    </w:pPr>
    <w:rPr>
      <w:rFonts w:eastAsiaTheme="minorEastAsia" w:cs="Times New Roman"/>
    </w:rPr>
  </w:style>
  <w:style w:type="paragraph" w:styleId="TOC1">
    <w:name w:val="toc 1"/>
    <w:basedOn w:val="Normal"/>
    <w:next w:val="Normal"/>
    <w:autoRedefine/>
    <w:uiPriority w:val="39"/>
    <w:unhideWhenUsed/>
    <w:rsid w:val="00CB20D4"/>
    <w:pPr>
      <w:spacing w:after="100"/>
    </w:pPr>
    <w:rPr>
      <w:rFonts w:eastAsiaTheme="minorEastAsia" w:cs="Times New Roman"/>
    </w:rPr>
  </w:style>
  <w:style w:type="paragraph" w:styleId="TOC3">
    <w:name w:val="toc 3"/>
    <w:basedOn w:val="Normal"/>
    <w:next w:val="Normal"/>
    <w:autoRedefine/>
    <w:uiPriority w:val="39"/>
    <w:unhideWhenUsed/>
    <w:rsid w:val="00CB20D4"/>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80198F"/>
    <w:rPr>
      <w:sz w:val="16"/>
      <w:szCs w:val="16"/>
    </w:rPr>
  </w:style>
  <w:style w:type="paragraph" w:styleId="CommentText">
    <w:name w:val="annotation text"/>
    <w:basedOn w:val="Normal"/>
    <w:link w:val="CommentTextChar"/>
    <w:uiPriority w:val="99"/>
    <w:semiHidden/>
    <w:unhideWhenUsed/>
    <w:rsid w:val="0080198F"/>
    <w:pPr>
      <w:spacing w:line="240" w:lineRule="auto"/>
    </w:pPr>
    <w:rPr>
      <w:sz w:val="20"/>
      <w:szCs w:val="20"/>
    </w:rPr>
  </w:style>
  <w:style w:type="character" w:customStyle="1" w:styleId="CommentTextChar">
    <w:name w:val="Comment Text Char"/>
    <w:basedOn w:val="DefaultParagraphFont"/>
    <w:link w:val="CommentText"/>
    <w:uiPriority w:val="99"/>
    <w:semiHidden/>
    <w:rsid w:val="0080198F"/>
    <w:rPr>
      <w:sz w:val="20"/>
      <w:szCs w:val="20"/>
    </w:rPr>
  </w:style>
  <w:style w:type="paragraph" w:styleId="CommentSubject">
    <w:name w:val="annotation subject"/>
    <w:basedOn w:val="CommentText"/>
    <w:next w:val="CommentText"/>
    <w:link w:val="CommentSubjectChar"/>
    <w:uiPriority w:val="99"/>
    <w:semiHidden/>
    <w:unhideWhenUsed/>
    <w:rsid w:val="0080198F"/>
    <w:rPr>
      <w:b/>
      <w:bCs/>
    </w:rPr>
  </w:style>
  <w:style w:type="character" w:customStyle="1" w:styleId="CommentSubjectChar">
    <w:name w:val="Comment Subject Char"/>
    <w:basedOn w:val="CommentTextChar"/>
    <w:link w:val="CommentSubject"/>
    <w:uiPriority w:val="99"/>
    <w:semiHidden/>
    <w:rsid w:val="008019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1403">
      <w:bodyDiv w:val="1"/>
      <w:marLeft w:val="0"/>
      <w:marRight w:val="0"/>
      <w:marTop w:val="0"/>
      <w:marBottom w:val="0"/>
      <w:divBdr>
        <w:top w:val="none" w:sz="0" w:space="0" w:color="auto"/>
        <w:left w:val="none" w:sz="0" w:space="0" w:color="auto"/>
        <w:bottom w:val="none" w:sz="0" w:space="0" w:color="auto"/>
        <w:right w:val="none" w:sz="0" w:space="0" w:color="auto"/>
      </w:divBdr>
    </w:div>
    <w:div w:id="840392686">
      <w:bodyDiv w:val="1"/>
      <w:marLeft w:val="0"/>
      <w:marRight w:val="0"/>
      <w:marTop w:val="0"/>
      <w:marBottom w:val="0"/>
      <w:divBdr>
        <w:top w:val="none" w:sz="0" w:space="0" w:color="auto"/>
        <w:left w:val="none" w:sz="0" w:space="0" w:color="auto"/>
        <w:bottom w:val="none" w:sz="0" w:space="0" w:color="auto"/>
        <w:right w:val="none" w:sz="0" w:space="0" w:color="auto"/>
      </w:divBdr>
      <w:divsChild>
        <w:div w:id="55202691">
          <w:marLeft w:val="0"/>
          <w:marRight w:val="0"/>
          <w:marTop w:val="15"/>
          <w:marBottom w:val="15"/>
          <w:divBdr>
            <w:top w:val="none" w:sz="0" w:space="0" w:color="auto"/>
            <w:left w:val="none" w:sz="0" w:space="0" w:color="auto"/>
            <w:bottom w:val="none" w:sz="0" w:space="0" w:color="auto"/>
            <w:right w:val="none" w:sz="0" w:space="0" w:color="auto"/>
          </w:divBdr>
          <w:divsChild>
            <w:div w:id="4967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743">
      <w:bodyDiv w:val="1"/>
      <w:marLeft w:val="0"/>
      <w:marRight w:val="0"/>
      <w:marTop w:val="0"/>
      <w:marBottom w:val="0"/>
      <w:divBdr>
        <w:top w:val="none" w:sz="0" w:space="0" w:color="auto"/>
        <w:left w:val="none" w:sz="0" w:space="0" w:color="auto"/>
        <w:bottom w:val="none" w:sz="0" w:space="0" w:color="auto"/>
        <w:right w:val="none" w:sz="0" w:space="0" w:color="auto"/>
      </w:divBdr>
      <w:divsChild>
        <w:div w:id="351297706">
          <w:marLeft w:val="0"/>
          <w:marRight w:val="0"/>
          <w:marTop w:val="15"/>
          <w:marBottom w:val="15"/>
          <w:divBdr>
            <w:top w:val="none" w:sz="0" w:space="0" w:color="auto"/>
            <w:left w:val="none" w:sz="0" w:space="0" w:color="auto"/>
            <w:bottom w:val="none" w:sz="0" w:space="0" w:color="auto"/>
            <w:right w:val="none" w:sz="0" w:space="0" w:color="auto"/>
          </w:divBdr>
          <w:divsChild>
            <w:div w:id="1852065350">
              <w:marLeft w:val="0"/>
              <w:marRight w:val="0"/>
              <w:marTop w:val="0"/>
              <w:marBottom w:val="0"/>
              <w:divBdr>
                <w:top w:val="none" w:sz="0" w:space="0" w:color="auto"/>
                <w:left w:val="none" w:sz="0" w:space="0" w:color="auto"/>
                <w:bottom w:val="none" w:sz="0" w:space="0" w:color="auto"/>
                <w:right w:val="none" w:sz="0" w:space="0" w:color="auto"/>
              </w:divBdr>
            </w:div>
          </w:divsChild>
        </w:div>
        <w:div w:id="1211722117">
          <w:marLeft w:val="0"/>
          <w:marRight w:val="0"/>
          <w:marTop w:val="15"/>
          <w:marBottom w:val="15"/>
          <w:divBdr>
            <w:top w:val="none" w:sz="0" w:space="0" w:color="auto"/>
            <w:left w:val="none" w:sz="0" w:space="0" w:color="auto"/>
            <w:bottom w:val="none" w:sz="0" w:space="0" w:color="auto"/>
            <w:right w:val="none" w:sz="0" w:space="0" w:color="auto"/>
          </w:divBdr>
          <w:divsChild>
            <w:div w:id="2852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354">
      <w:bodyDiv w:val="1"/>
      <w:marLeft w:val="0"/>
      <w:marRight w:val="0"/>
      <w:marTop w:val="0"/>
      <w:marBottom w:val="0"/>
      <w:divBdr>
        <w:top w:val="none" w:sz="0" w:space="0" w:color="auto"/>
        <w:left w:val="none" w:sz="0" w:space="0" w:color="auto"/>
        <w:bottom w:val="none" w:sz="0" w:space="0" w:color="auto"/>
        <w:right w:val="none" w:sz="0" w:space="0" w:color="auto"/>
      </w:divBdr>
    </w:div>
    <w:div w:id="1793012817">
      <w:bodyDiv w:val="1"/>
      <w:marLeft w:val="0"/>
      <w:marRight w:val="0"/>
      <w:marTop w:val="0"/>
      <w:marBottom w:val="0"/>
      <w:divBdr>
        <w:top w:val="none" w:sz="0" w:space="0" w:color="auto"/>
        <w:left w:val="none" w:sz="0" w:space="0" w:color="auto"/>
        <w:bottom w:val="none" w:sz="0" w:space="0" w:color="auto"/>
        <w:right w:val="none" w:sz="0" w:space="0" w:color="auto"/>
      </w:divBdr>
    </w:div>
    <w:div w:id="21427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8AC53-5627-F04F-90F2-9600C063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651</Words>
  <Characters>3713</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Tùng</dc:creator>
  <cp:keywords/>
  <dc:description/>
  <cp:lastModifiedBy>Microsoft Office User</cp:lastModifiedBy>
  <cp:revision>3</cp:revision>
  <dcterms:created xsi:type="dcterms:W3CDTF">2020-02-04T14:28:00Z</dcterms:created>
  <dcterms:modified xsi:type="dcterms:W3CDTF">2020-02-17T11:56:00Z</dcterms:modified>
</cp:coreProperties>
</file>